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left"/>
        <w:rPr>
          <w:ins w:id="0" w:date="2022-12-20T10:02:50Z" w:author="Revisor"/>
          <w:rStyle w:val="Ninguno"/>
          <w:rFonts w:ascii="Times New Roman" w:cs="Times New Roman" w:hAnsi="Times New Roman" w:eastAsia="Times New Roman"/>
          <w:outline w:val="0"/>
          <w:color w:val="000000"/>
          <w:sz w:val="24"/>
          <w:szCs w:val="24"/>
          <w:u w:color="000000"/>
          <w14:textFill>
            <w14:solidFill>
              <w14:srgbClr w14:val="000000"/>
            </w14:solidFill>
          </w14:textFill>
        </w:rPr>
      </w:pPr>
      <w:r>
        <w:rPr>
          <w:rStyle w:val="Ninguno"/>
          <w:rFonts w:ascii="Times New Roman" w:hAnsi="Times New Roman"/>
          <w:outline w:val="0"/>
          <w:color w:val="000000"/>
          <w:sz w:val="24"/>
          <w:szCs w:val="24"/>
          <w:u w:color="000000"/>
          <w:rtl w:val="0"/>
          <w:lang w:val="en-US"/>
          <w14:textFill>
            <w14:solidFill>
              <w14:srgbClr w14:val="000000"/>
            </w14:solidFill>
          </w14:textFill>
        </w:rPr>
        <w:t>Una revisi</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ó</w:t>
      </w:r>
      <w:r>
        <w:rPr>
          <w:rStyle w:val="Ninguno"/>
          <w:rFonts w:ascii="Times New Roman" w:hAnsi="Times New Roman"/>
          <w:outline w:val="0"/>
          <w:color w:val="000000"/>
          <w:sz w:val="24"/>
          <w:szCs w:val="24"/>
          <w:u w:color="000000"/>
          <w:rtl w:val="0"/>
          <w:lang w:val="en-US"/>
          <w14:textFill>
            <w14:solidFill>
              <w14:srgbClr w14:val="000000"/>
            </w14:solidFill>
          </w14:textFill>
        </w:rPr>
        <w:t>n de los efectos de los cambios ambientales antropog</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é</w:t>
      </w:r>
      <w:r>
        <w:rPr>
          <w:rStyle w:val="Ninguno"/>
          <w:rFonts w:ascii="Times New Roman" w:hAnsi="Times New Roman"/>
          <w:outline w:val="0"/>
          <w:color w:val="000000"/>
          <w:sz w:val="24"/>
          <w:szCs w:val="24"/>
          <w:u w:color="000000"/>
          <w:rtl w:val="0"/>
          <w:lang w:val="en-US"/>
          <w14:textFill>
            <w14:solidFill>
              <w14:srgbClr w14:val="000000"/>
            </w14:solidFill>
          </w14:textFill>
        </w:rPr>
        <w:t>nicos en las interacciones tr</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ó</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ficas de </w:t>
      </w:r>
      <w:ins w:id="1" w:date="2022-12-20T09:22:5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cuatro </w:t>
        </w:r>
      </w:ins>
      <w:r>
        <w:rPr>
          <w:rStyle w:val="Ninguno"/>
          <w:rFonts w:ascii="Times New Roman" w:hAnsi="Times New Roman"/>
          <w:outline w:val="0"/>
          <w:color w:val="000000"/>
          <w:sz w:val="24"/>
          <w:szCs w:val="24"/>
          <w:u w:color="000000"/>
          <w:rtl w:val="0"/>
          <w:lang w:val="en-US"/>
          <w14:textFill>
            <w14:solidFill>
              <w14:srgbClr w14:val="000000"/>
            </w14:solidFill>
          </w14:textFill>
        </w:rPr>
        <w:t>ecosistemas marinos de</w:t>
      </w:r>
      <w:ins w:id="2" w:date="2022-12-20T10:02:35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 </w:t>
        </w:r>
      </w:ins>
      <w:r>
        <w:rPr>
          <w:rStyle w:val="Ninguno"/>
          <w:rFonts w:ascii="Times New Roman" w:hAnsi="Times New Roman"/>
          <w:outline w:val="0"/>
          <w:color w:val="000000"/>
          <w:sz w:val="24"/>
          <w:szCs w:val="24"/>
          <w:u w:color="000000"/>
          <w:rtl w:val="0"/>
          <w:lang w:val="en-US"/>
          <w14:textFill>
            <w14:solidFill>
              <w14:srgbClr w14:val="000000"/>
            </w14:solidFill>
          </w14:textFill>
        </w:rPr>
        <w:t>l</w:t>
      </w:r>
      <w:ins w:id="3" w:date="2022-12-20T10:02:38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as regiones</w:t>
        </w:r>
      </w:ins>
      <w:r>
        <w:rPr>
          <w:rStyle w:val="Ninguno"/>
          <w:rFonts w:ascii="Times New Roman" w:hAnsi="Times New Roman"/>
          <w:outline w:val="0"/>
          <w:color w:val="000000"/>
          <w:sz w:val="24"/>
          <w:szCs w:val="24"/>
          <w:u w:color="000000"/>
          <w:rtl w:val="0"/>
          <w:lang w:val="en-US"/>
          <w14:textFill>
            <w14:solidFill>
              <w14:srgbClr w14:val="000000"/>
            </w14:solidFill>
          </w14:textFill>
        </w:rPr>
        <w:t xml:space="preserve"> </w:t>
      </w:r>
      <w:del w:id="4" w:date="2022-12-20T09:22:57Z" w:author="Revisor">
        <w:r>
          <w:rPr>
            <w:rStyle w:val="Ninguno"/>
            <w:rFonts w:ascii="Times New Roman" w:hAnsi="Times New Roman"/>
            <w:outline w:val="0"/>
            <w:color w:val="000000"/>
            <w:sz w:val="24"/>
            <w:szCs w:val="24"/>
            <w:u w:color="000000"/>
            <w:rtl w:val="0"/>
            <w:lang w:val="en-US"/>
            <w14:textFill>
              <w14:solidFill>
                <w14:srgbClr w14:val="000000"/>
              </w14:solidFill>
            </w14:textFill>
          </w:rPr>
          <w:delText xml:space="preserve">gradiente latitudinal </w:delText>
        </w:r>
      </w:del>
      <w:r>
        <w:rPr>
          <w:rStyle w:val="Ninguno"/>
          <w:rFonts w:ascii="Times New Roman" w:hAnsi="Times New Roman"/>
          <w:outline w:val="0"/>
          <w:color w:val="000000"/>
          <w:sz w:val="24"/>
          <w:szCs w:val="24"/>
          <w:u w:color="000000"/>
          <w:rtl w:val="0"/>
          <w:lang w:val="en-US"/>
          <w14:textFill>
            <w14:solidFill>
              <w14:srgbClr w14:val="000000"/>
            </w14:solidFill>
          </w14:textFill>
        </w:rPr>
        <w:t>Atl</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á</w:t>
      </w:r>
      <w:r>
        <w:rPr>
          <w:rStyle w:val="Ninguno"/>
          <w:rFonts w:ascii="Times New Roman" w:hAnsi="Times New Roman"/>
          <w:outline w:val="0"/>
          <w:color w:val="000000"/>
          <w:sz w:val="24"/>
          <w:szCs w:val="24"/>
          <w:u w:color="000000"/>
          <w:rtl w:val="0"/>
          <w:lang w:val="en-US"/>
          <w14:textFill>
            <w14:solidFill>
              <w14:srgbClr w14:val="000000"/>
            </w14:solidFill>
          </w14:textFill>
        </w:rPr>
        <w:t xml:space="preserve">ntico Sudoccidental </w:t>
      </w:r>
      <w:ins w:id="5" w:date="2022-12-20T09:23:37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y la</w:t>
        </w:r>
      </w:ins>
      <w:del w:id="6" w:date="2022-12-20T09:23:35Z" w:author="Revisor">
        <w:r>
          <w:rPr>
            <w:rStyle w:val="Ninguno"/>
            <w:rFonts w:ascii="Times New Roman" w:hAnsi="Times New Roman"/>
            <w:outline w:val="0"/>
            <w:color w:val="000000"/>
            <w:sz w:val="24"/>
            <w:szCs w:val="24"/>
            <w:u w:color="000000"/>
            <w:rtl w:val="0"/>
            <w:lang w:val="en-US"/>
            <w14:textFill>
              <w14:solidFill>
                <w14:srgbClr w14:val="000000"/>
              </w14:solidFill>
            </w14:textFill>
          </w:rPr>
          <w:delText>-</w:delText>
        </w:r>
      </w:del>
      <w:r>
        <w:rPr>
          <w:rStyle w:val="Ninguno"/>
          <w:rFonts w:ascii="Times New Roman" w:hAnsi="Times New Roman"/>
          <w:outline w:val="0"/>
          <w:color w:val="000000"/>
          <w:sz w:val="24"/>
          <w:szCs w:val="24"/>
          <w:u w:color="000000"/>
          <w:rtl w:val="0"/>
          <w:lang w:val="en-US"/>
          <w14:textFill>
            <w14:solidFill>
              <w14:srgbClr w14:val="000000"/>
            </w14:solidFill>
          </w14:textFill>
        </w:rPr>
        <w:t xml:space="preserve"> Ant</w:t>
      </w:r>
      <w:r>
        <w:rPr>
          <w:rStyle w:val="Ninguno"/>
          <w:rFonts w:ascii="Times New Roman" w:hAnsi="Times New Roman" w:hint="default"/>
          <w:outline w:val="0"/>
          <w:color w:val="000000"/>
          <w:sz w:val="24"/>
          <w:szCs w:val="24"/>
          <w:u w:color="000000"/>
          <w:rtl w:val="0"/>
          <w:lang w:val="en-US"/>
          <w14:textFill>
            <w14:solidFill>
              <w14:srgbClr w14:val="000000"/>
            </w14:solidFill>
          </w14:textFill>
        </w:rPr>
        <w:t>á</w:t>
      </w:r>
      <w:r>
        <w:rPr>
          <w:rStyle w:val="Ninguno"/>
          <w:rFonts w:ascii="Times New Roman" w:hAnsi="Times New Roman"/>
          <w:outline w:val="0"/>
          <w:color w:val="000000"/>
          <w:sz w:val="24"/>
          <w:szCs w:val="24"/>
          <w:u w:color="000000"/>
          <w:rtl w:val="0"/>
          <w:lang w:val="en-US"/>
          <w14:textFill>
            <w14:solidFill>
              <w14:srgbClr w14:val="000000"/>
            </w14:solidFill>
          </w14:textFill>
        </w:rPr>
        <w:t>rti</w:t>
      </w:r>
      <w:ins w:id="7" w:date="2022-12-20T09:39:05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d</w:t>
        </w:r>
      </w:ins>
      <w:del w:id="8" w:date="2022-12-20T09:23:44Z" w:author="Revisor">
        <w:r>
          <w:rPr>
            <w:rStyle w:val="Ninguno"/>
            <w:rFonts w:ascii="Times New Roman" w:hAnsi="Times New Roman"/>
            <w:outline w:val="0"/>
            <w:color w:val="000000"/>
            <w:sz w:val="24"/>
            <w:szCs w:val="24"/>
            <w:u w:color="000000"/>
            <w:rtl w:val="0"/>
            <w:lang w:val="en-US"/>
            <w14:textFill>
              <w14:solidFill>
                <w14:srgbClr w14:val="000000"/>
              </w14:solidFill>
            </w14:textFill>
          </w:rPr>
          <w:delText>d</w:delText>
        </w:r>
      </w:del>
      <w:r>
        <w:rPr>
          <w:rStyle w:val="Ninguno"/>
          <w:rFonts w:ascii="Times New Roman" w:hAnsi="Times New Roman"/>
          <w:outline w:val="0"/>
          <w:color w:val="000000"/>
          <w:sz w:val="24"/>
          <w:szCs w:val="24"/>
          <w:u w:color="000000"/>
          <w:rtl w:val="0"/>
          <w:lang w:val="en-US"/>
          <w14:textFill>
            <w14:solidFill>
              <w14:srgbClr w14:val="000000"/>
            </w14:solidFill>
          </w14:textFill>
        </w:rPr>
        <w:t>a</w:t>
      </w:r>
    </w:p>
    <w:p>
      <w:pPr>
        <w:pStyle w:val="Predeterminado"/>
        <w:spacing w:before="480" w:after="240" w:line="240" w:lineRule="auto"/>
        <w:rPr>
          <w:ins w:id="9" w:date="2022-12-20T10:02:50Z" w:author="Revisor"/>
          <w:rStyle w:val="Ninguno"/>
          <w:rFonts w:ascii="Times New Roman" w:cs="Times New Roman" w:hAnsi="Times New Roman" w:eastAsia="Times New Roman"/>
          <w:b w:val="1"/>
          <w:bCs w:val="1"/>
          <w:sz w:val="24"/>
          <w:szCs w:val="24"/>
        </w:rPr>
      </w:pPr>
      <w:ins w:id="10" w:date="2022-12-20T10:02:50Z" w:author="Revisor">
        <w:r>
          <w:rPr>
            <w:rFonts w:ascii="Times New Roman" w:hAnsi="Times New Roman"/>
            <w:b w:val="1"/>
            <w:bCs w:val="1"/>
            <w:rtl w:val="0"/>
            <w:lang w:val="en-US"/>
          </w:rPr>
          <w:t xml:space="preserve">A review of the effects of anthropogenic environmental changes on trophic interactions of </w:t>
        </w:r>
      </w:ins>
      <w:ins w:id="11" w:date="2022-12-20T10:02:50Z" w:author="Revisor">
        <w:r>
          <w:rPr>
            <w:rFonts w:ascii="Times New Roman" w:hAnsi="Times New Roman"/>
            <w:b w:val="1"/>
            <w:bCs w:val="1"/>
            <w:rtl w:val="0"/>
            <w:lang w:val="es-ES_tradnl"/>
          </w:rPr>
          <w:t xml:space="preserve">four </w:t>
        </w:r>
      </w:ins>
      <w:ins w:id="12" w:date="2022-12-20T10:02:50Z" w:author="Revisor">
        <w:r>
          <w:rPr>
            <w:rFonts w:ascii="Times New Roman" w:hAnsi="Times New Roman"/>
            <w:b w:val="1"/>
            <w:bCs w:val="1"/>
            <w:rtl w:val="0"/>
            <w:lang w:val="en-US"/>
          </w:rPr>
          <w:t xml:space="preserve">marine ecosystems of the </w:t>
        </w:r>
      </w:ins>
      <w:ins w:id="13" w:date="2022-12-20T10:02:50Z" w:author="Revisor">
        <w:r>
          <w:rPr>
            <w:rFonts w:ascii="Times New Roman" w:hAnsi="Times New Roman"/>
            <w:b w:val="1"/>
            <w:bCs w:val="1"/>
            <w:rtl w:val="0"/>
            <w:lang w:val="es-ES_tradnl"/>
          </w:rPr>
          <w:t xml:space="preserve">regions </w:t>
        </w:r>
      </w:ins>
      <w:ins w:id="14" w:date="2022-12-20T10:02:50Z" w:author="Revisor">
        <w:r>
          <w:rPr>
            <w:rFonts w:ascii="Times New Roman" w:hAnsi="Times New Roman"/>
            <w:b w:val="1"/>
            <w:bCs w:val="1"/>
            <w:rtl w:val="0"/>
            <w:lang w:val="en-US"/>
          </w:rPr>
          <w:t xml:space="preserve">Southwest Atlantic </w:t>
        </w:r>
      </w:ins>
      <w:ins w:id="15" w:date="2022-12-20T10:02:50Z" w:author="Revisor">
        <w:r>
          <w:rPr>
            <w:rFonts w:ascii="Times New Roman" w:hAnsi="Times New Roman"/>
            <w:b w:val="1"/>
            <w:bCs w:val="1"/>
            <w:rtl w:val="0"/>
            <w:lang w:val="es-ES_tradnl"/>
          </w:rPr>
          <w:t>and the</w:t>
        </w:r>
      </w:ins>
      <w:ins w:id="16" w:date="2022-12-20T10:02:50Z" w:author="Revisor">
        <w:r>
          <w:rPr>
            <w:rFonts w:ascii="Times New Roman" w:hAnsi="Times New Roman"/>
            <w:b w:val="1"/>
            <w:bCs w:val="1"/>
            <w:rtl w:val="0"/>
            <w:lang w:val="en-US"/>
          </w:rPr>
          <w:t xml:space="preserve"> Antarctic</w:t>
        </w:r>
      </w:ins>
    </w:p>
    <w:p>
      <w:pPr>
        <w:pStyle w:val="Body Text"/>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p>
    <w:p>
      <w:pPr>
        <w:pStyle w:val="Author"/>
        <w:spacing w:line="360" w:lineRule="auto"/>
        <w:jc w:val="left"/>
        <w:rPr>
          <w:rStyle w:val="Ninguno"/>
          <w:rFonts w:ascii="Times New Roman" w:cs="Times New Roman" w:hAnsi="Times New Roman" w:eastAsia="Times New Roman"/>
        </w:rPr>
      </w:pPr>
      <w:r>
        <w:rPr>
          <w:rStyle w:val="Ninguno"/>
          <w:rFonts w:ascii="Times New Roman" w:hAnsi="Times New Roman"/>
          <w:rtl w:val="0"/>
          <w:lang w:val="en-US"/>
        </w:rPr>
        <w:t>Tom</w:t>
      </w:r>
      <w:r>
        <w:rPr>
          <w:rStyle w:val="Ninguno"/>
          <w:rFonts w:ascii="Times New Roman" w:hAnsi="Times New Roman" w:hint="default"/>
          <w:rtl w:val="0"/>
          <w:lang w:val="en-US"/>
        </w:rPr>
        <w:t>á</w:t>
      </w:r>
      <w:r>
        <w:rPr>
          <w:rStyle w:val="Ninguno"/>
          <w:rFonts w:ascii="Times New Roman" w:hAnsi="Times New Roman"/>
          <w:rtl w:val="0"/>
          <w:lang w:val="en-US"/>
        </w:rPr>
        <w:t>s I. Marina</w:t>
      </w:r>
      <w:r>
        <w:rPr>
          <w:rStyle w:val="Ninguno"/>
          <w:rFonts w:ascii="Times New Roman" w:hAnsi="Times New Roman"/>
          <w:vertAlign w:val="superscript"/>
          <w:rtl w:val="0"/>
          <w:lang w:val="es-ES_tradnl"/>
        </w:rPr>
        <w:t>1</w:t>
      </w:r>
      <w:r>
        <w:rPr>
          <w:rStyle w:val="Ninguno"/>
          <w:rFonts w:ascii="Times New Roman" w:hAnsi="Times New Roman"/>
          <w:rtl w:val="0"/>
          <w:lang w:val="en-US"/>
        </w:rPr>
        <w:t xml:space="preserve"> &amp; Leonardo A. Saravia</w:t>
      </w:r>
      <w:r>
        <w:rPr>
          <w:rStyle w:val="Ninguno"/>
          <w:rFonts w:ascii="Times New Roman" w:hAnsi="Times New Roman"/>
          <w:vertAlign w:val="superscript"/>
          <w:rtl w:val="0"/>
          <w:lang w:val="es-ES_tradnl"/>
        </w:rPr>
        <w:t>1,2</w:t>
      </w:r>
    </w:p>
    <w:p>
      <w:pPr>
        <w:pStyle w:val="Título 2"/>
        <w:spacing w:line="360" w:lineRule="auto"/>
        <w:jc w:val="both"/>
        <w:rPr>
          <w:rStyle w:val="Ninguno"/>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Style w:val="Ninguno"/>
          <w:rFonts w:ascii="Times New Roman" w:hAnsi="Times New Roman"/>
          <w:b w:val="0"/>
          <w:bCs w:val="0"/>
          <w:outline w:val="0"/>
          <w:color w:val="000000"/>
          <w:sz w:val="24"/>
          <w:szCs w:val="24"/>
          <w:u w:color="000000"/>
          <w:vertAlign w:val="superscript"/>
          <w:rtl w:val="0"/>
          <w:lang w:val="es-ES_tradnl"/>
          <w14:textFill>
            <w14:solidFill>
              <w14:srgbClr w14:val="000000"/>
            </w14:solidFill>
          </w14:textFill>
        </w:rPr>
        <w:t>1</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 Centro Austral de Investigaciones Cient</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í</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ficas (CADIC-CONICET), Ushuaia, Argentina.</w:t>
      </w:r>
    </w:p>
    <w:p>
      <w:pPr>
        <w:pStyle w:val="Body Text"/>
        <w:spacing w:line="360" w:lineRule="auto"/>
        <w:rPr>
          <w:lang w:val="es-ES_tradnl"/>
        </w:rPr>
      </w:pPr>
      <w:r>
        <w:rPr>
          <w:rStyle w:val="Ninguno"/>
          <w:vertAlign w:val="superscript"/>
          <w:rtl w:val="0"/>
          <w:lang w:val="es-ES_tradnl"/>
        </w:rPr>
        <w:t>2</w:t>
      </w:r>
      <w:r>
        <w:rPr>
          <w:rStyle w:val="Ninguno A"/>
          <w:rtl w:val="0"/>
          <w:lang w:val="es-ES_tradnl"/>
        </w:rPr>
        <w:t xml:space="preserve"> Universidad Nacional de Tierra del Fuego (UNTdF), Ushuaia, Argentina.</w:t>
      </w:r>
    </w:p>
    <w:p>
      <w:pPr>
        <w:pStyle w:val="Título 2"/>
        <w:spacing w:line="360" w:lineRule="auto"/>
        <w:jc w:val="both"/>
        <w:rPr>
          <w:ins w:id="17" w:date="2022-12-20T09:22:10Z" w:author="Revisor"/>
          <w:rStyle w:val="Ninguno A"/>
        </w:rPr>
      </w:pPr>
      <w:ins w:id="18" w:date="2022-12-20T09:22:10Z" w:author="Reviso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ORCID TIM: </w:t>
        </w:r>
      </w:ins>
      <w:ins w:id="19" w:date="2022-12-20T09:22:10Z" w:author="Reviso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https://orcid.org/0000-0002-9203-7411</w:t>
        </w:r>
      </w:ins>
    </w:p>
    <w:p>
      <w:pPr>
        <w:pStyle w:val="Body Text"/>
        <w:spacing w:line="360" w:lineRule="auto"/>
        <w:rPr>
          <w:ins w:id="20" w:date="2022-12-20T09:22:10Z" w:author="Revisor"/>
          <w:rStyle w:val="Ninguno A"/>
          <w:lang w:val="es-ES_tradnl"/>
        </w:rPr>
      </w:pPr>
      <w:ins w:id="21" w:date="2022-12-20T09:22:10Z" w:author="Revisor">
        <w:r>
          <w:rPr>
            <w:rStyle w:val="Ninguno A"/>
            <w:rtl w:val="0"/>
            <w:lang w:val="es-ES_tradnl"/>
          </w:rPr>
          <w:t xml:space="preserve">ORCID LAS: </w:t>
        </w:r>
      </w:ins>
      <w:ins w:id="22" w:date="2022-12-20T09:22:10Z" w:author="Revisor">
        <w:r>
          <w:rPr>
            <w:rStyle w:val="Ninguno A"/>
            <w:rtl w:val="0"/>
            <w:lang w:val="es-ES_tradnl"/>
          </w:rPr>
          <w:t>https://orcid.org/0000-0002-7911-4398</w:t>
        </w:r>
      </w:ins>
    </w:p>
    <w:p>
      <w:pPr>
        <w:pStyle w:val="Body Text"/>
        <w:spacing w:line="360" w:lineRule="auto"/>
        <w:rPr>
          <w:ins w:id="23" w:date="2022-12-20T09:22:10Z" w:author="Revisor"/>
          <w:rStyle w:val="Ninguno A"/>
          <w:lang w:val="es-ES_tradnl"/>
        </w:rPr>
      </w:pPr>
      <w:ins w:id="24" w:date="2022-12-20T09:22:10Z" w:author="Revisor">
        <w:r>
          <w:rPr>
            <w:rStyle w:val="Ninguno A"/>
            <w:rtl w:val="0"/>
            <w:lang w:val="es-ES_tradnl"/>
          </w:rPr>
          <w:t>Contribuci</w:t>
        </w:r>
      </w:ins>
      <w:ins w:id="25" w:date="2022-12-20T09:22:10Z" w:author="Revisor">
        <w:r>
          <w:rPr>
            <w:rStyle w:val="Ninguno A"/>
            <w:rtl w:val="0"/>
            <w:lang w:val="es-ES_tradnl"/>
          </w:rPr>
          <w:t>ó</w:t>
        </w:r>
      </w:ins>
      <w:ins w:id="26" w:date="2022-12-20T09:22:10Z" w:author="Revisor">
        <w:r>
          <w:rPr>
            <w:rStyle w:val="Ninguno A"/>
            <w:rtl w:val="0"/>
            <w:lang w:val="es-ES_tradnl"/>
          </w:rPr>
          <w:t>n: TIM ide</w:t>
        </w:r>
      </w:ins>
      <w:ins w:id="27" w:date="2022-12-20T09:22:10Z" w:author="Revisor">
        <w:r>
          <w:rPr>
            <w:rStyle w:val="Ninguno A"/>
            <w:rtl w:val="0"/>
            <w:lang w:val="es-ES_tradnl"/>
          </w:rPr>
          <w:t xml:space="preserve">ó </w:t>
        </w:r>
      </w:ins>
      <w:ins w:id="28" w:date="2022-12-20T09:22:10Z" w:author="Revisor">
        <w:r>
          <w:rPr>
            <w:rStyle w:val="Ninguno A"/>
            <w:rtl w:val="0"/>
            <w:lang w:val="es-ES_tradnl"/>
          </w:rPr>
          <w:t>y escribi</w:t>
        </w:r>
      </w:ins>
      <w:ins w:id="29" w:date="2022-12-20T09:22:10Z" w:author="Revisor">
        <w:r>
          <w:rPr>
            <w:rStyle w:val="Ninguno A"/>
            <w:rtl w:val="0"/>
            <w:lang w:val="es-ES_tradnl"/>
          </w:rPr>
          <w:t xml:space="preserve">ó </w:t>
        </w:r>
      </w:ins>
      <w:ins w:id="30" w:date="2022-12-20T09:22:10Z" w:author="Revisor">
        <w:r>
          <w:rPr>
            <w:rStyle w:val="Ninguno A"/>
            <w:rtl w:val="0"/>
            <w:lang w:val="es-ES_tradnl"/>
          </w:rPr>
          <w:t>la primera versi</w:t>
        </w:r>
      </w:ins>
      <w:ins w:id="31" w:date="2022-12-20T09:22:10Z" w:author="Revisor">
        <w:r>
          <w:rPr>
            <w:rStyle w:val="Ninguno A"/>
            <w:rtl w:val="0"/>
            <w:lang w:val="es-ES_tradnl"/>
          </w:rPr>
          <w:t>ó</w:t>
        </w:r>
      </w:ins>
      <w:ins w:id="32" w:date="2022-12-20T09:22:10Z" w:author="Revisor">
        <w:r>
          <w:rPr>
            <w:rStyle w:val="Ninguno A"/>
            <w:rtl w:val="0"/>
            <w:lang w:val="es-ES_tradnl"/>
          </w:rPr>
          <w:t>n del art</w:t>
        </w:r>
      </w:ins>
      <w:ins w:id="33" w:date="2022-12-20T09:22:10Z" w:author="Revisor">
        <w:r>
          <w:rPr>
            <w:rStyle w:val="Ninguno A"/>
            <w:rtl w:val="0"/>
            <w:lang w:val="es-ES_tradnl"/>
          </w:rPr>
          <w:t>í</w:t>
        </w:r>
      </w:ins>
      <w:ins w:id="34" w:date="2022-12-20T09:22:10Z" w:author="Revisor">
        <w:r>
          <w:rPr>
            <w:rStyle w:val="Ninguno A"/>
            <w:rtl w:val="0"/>
            <w:lang w:val="es-ES_tradnl"/>
          </w:rPr>
          <w:t>culo, LAS revis</w:t>
        </w:r>
      </w:ins>
      <w:ins w:id="35" w:date="2022-12-20T09:22:10Z" w:author="Revisor">
        <w:r>
          <w:rPr>
            <w:rStyle w:val="Ninguno A"/>
            <w:rtl w:val="0"/>
            <w:lang w:val="es-ES_tradnl"/>
          </w:rPr>
          <w:t xml:space="preserve">ó </w:t>
        </w:r>
      </w:ins>
      <w:ins w:id="36" w:date="2022-12-20T09:22:10Z" w:author="Revisor">
        <w:r>
          <w:rPr>
            <w:rStyle w:val="Ninguno A"/>
            <w:rtl w:val="0"/>
            <w:lang w:val="es-ES_tradnl"/>
          </w:rPr>
          <w:t>y contribuy</w:t>
        </w:r>
      </w:ins>
      <w:ins w:id="37" w:date="2022-12-20T09:22:10Z" w:author="Revisor">
        <w:r>
          <w:rPr>
            <w:rStyle w:val="Ninguno A"/>
            <w:rtl w:val="0"/>
            <w:lang w:val="es-ES_tradnl"/>
          </w:rPr>
          <w:t xml:space="preserve">ó </w:t>
        </w:r>
      </w:ins>
      <w:ins w:id="38" w:date="2022-12-20T09:22:10Z" w:author="Revisor">
        <w:r>
          <w:rPr>
            <w:rStyle w:val="Ninguno A"/>
            <w:rtl w:val="0"/>
            <w:lang w:val="es-ES_tradnl"/>
          </w:rPr>
          <w:t>a mejorar el art</w:t>
        </w:r>
      </w:ins>
      <w:ins w:id="39" w:date="2022-12-20T09:22:10Z" w:author="Revisor">
        <w:r>
          <w:rPr>
            <w:rStyle w:val="Ninguno A"/>
            <w:rtl w:val="0"/>
            <w:lang w:val="es-ES_tradnl"/>
          </w:rPr>
          <w:t>í</w:t>
        </w:r>
      </w:ins>
      <w:ins w:id="40" w:date="2022-12-20T09:22:10Z" w:author="Revisor">
        <w:r>
          <w:rPr>
            <w:rStyle w:val="Ninguno A"/>
            <w:rtl w:val="0"/>
            <w:lang w:val="es-ES_tradnl"/>
          </w:rPr>
          <w:t>culo.</w:t>
        </w:r>
      </w:ins>
    </w:p>
    <w:p>
      <w:pPr>
        <w:pStyle w:val="Body Text"/>
        <w:spacing w:line="360" w:lineRule="auto"/>
        <w:rPr>
          <w:rStyle w:val="Ninguno"/>
          <w:rFonts w:ascii="Times New Roman" w:cs="Times New Roman" w:hAnsi="Times New Roman" w:eastAsia="Times New Roman"/>
          <w:outline w:val="0"/>
          <w:color w:val="000000"/>
          <w:u w:color="000000"/>
          <w:lang w:val="es-ES_tradnl"/>
          <w14:textFill>
            <w14:solidFill>
              <w14:srgbClr w14:val="000000"/>
            </w14:solidFill>
          </w14:textFill>
        </w:rPr>
      </w:pPr>
      <w:ins w:id="41" w:date="2022-12-20T09:22:10Z" w:author="Revisor">
        <w:r>
          <w:rPr>
            <w:rStyle w:val="Ninguno A"/>
            <w:rtl w:val="0"/>
            <w:lang w:val="es-ES_tradnl"/>
          </w:rPr>
          <w:t>Financiamiento: No existi</w:t>
        </w:r>
      </w:ins>
      <w:ins w:id="42" w:date="2022-12-20T09:22:10Z" w:author="Revisor">
        <w:r>
          <w:rPr>
            <w:rStyle w:val="Ninguno A"/>
            <w:rtl w:val="0"/>
            <w:lang w:val="es-ES_tradnl"/>
          </w:rPr>
          <w:t xml:space="preserve">ó </w:t>
        </w:r>
      </w:ins>
      <w:ins w:id="43" w:date="2022-12-20T09:22:10Z" w:author="Revisor">
        <w:r>
          <w:rPr>
            <w:rStyle w:val="Ninguno A"/>
            <w:rtl w:val="0"/>
            <w:lang w:val="es-ES_tradnl"/>
          </w:rPr>
          <w:t>para la escritura del art</w:t>
        </w:r>
      </w:ins>
      <w:ins w:id="44" w:date="2022-12-20T09:22:10Z" w:author="Revisor">
        <w:r>
          <w:rPr>
            <w:rStyle w:val="Ninguno A"/>
            <w:rtl w:val="0"/>
            <w:lang w:val="es-ES_tradnl"/>
          </w:rPr>
          <w:t>í</w:t>
        </w:r>
      </w:ins>
      <w:ins w:id="45" w:date="2022-12-20T09:22:10Z" w:author="Revisor">
        <w:r>
          <w:rPr>
            <w:rStyle w:val="Ninguno A"/>
            <w:rtl w:val="0"/>
            <w:lang w:val="es-ES_tradnl"/>
          </w:rPr>
          <w:t>culo de revisi</w:t>
        </w:r>
      </w:ins>
      <w:ins w:id="46" w:date="2022-12-20T09:22:10Z" w:author="Revisor">
        <w:r>
          <w:rPr>
            <w:rStyle w:val="Ninguno A"/>
            <w:rtl w:val="0"/>
            <w:lang w:val="es-ES_tradnl"/>
          </w:rPr>
          <w:t>ó</w:t>
        </w:r>
      </w:ins>
      <w:ins w:id="47" w:date="2022-12-20T09:22:10Z" w:author="Revisor">
        <w:r>
          <w:rPr>
            <w:rStyle w:val="Ninguno A"/>
            <w:rtl w:val="0"/>
            <w:lang w:val="es-ES_tradnl"/>
          </w:rPr>
          <w:t>n.</w:t>
        </w:r>
      </w:ins>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resumen" w:id="48"/>
      <w:r>
        <w:rPr>
          <w:rStyle w:val="Ninguno"/>
          <w:rFonts w:ascii="Times New Roman" w:hAnsi="Times New Roman"/>
          <w:outline w:val="0"/>
          <w:color w:val="000000"/>
          <w:sz w:val="24"/>
          <w:szCs w:val="24"/>
          <w:u w:color="000000"/>
          <w:rtl w:val="0"/>
          <w:lang w:val="es-ES_tradnl"/>
          <w14:textFill>
            <w14:solidFill>
              <w14:srgbClr w14:val="000000"/>
            </w14:solidFill>
          </w14:textFill>
        </w:rPr>
        <w:t>Resumen</w:t>
      </w:r>
      <w:bookmarkEnd w:id="48"/>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s-ES_tradnl"/>
        </w:rPr>
        <w:t>Los efectos ocasionados por los cambios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nicos en las comunidades de los ecosistemas marinos han sido y siguen siendo motivo de diversas l</w:t>
      </w:r>
      <w:r>
        <w:rPr>
          <w:rStyle w:val="Ninguno"/>
          <w:rFonts w:ascii="Times New Roman" w:hAnsi="Times New Roman" w:hint="default"/>
          <w:rtl w:val="0"/>
          <w:lang w:val="es-ES_tradnl"/>
        </w:rPr>
        <w:t>í</w:t>
      </w:r>
      <w:r>
        <w:rPr>
          <w:rStyle w:val="Ninguno"/>
          <w:rFonts w:ascii="Times New Roman" w:hAnsi="Times New Roman"/>
          <w:rtl w:val="0"/>
          <w:lang w:val="es-ES_tradnl"/>
        </w:rPr>
        <w:t>neas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 xml:space="preserve">n. En los </w:t>
      </w:r>
      <w:r>
        <w:rPr>
          <w:rStyle w:val="Ninguno"/>
          <w:rFonts w:ascii="Times New Roman" w:hAnsi="Times New Roman" w:hint="default"/>
          <w:rtl w:val="0"/>
          <w:lang w:val="es-ES_tradnl"/>
        </w:rPr>
        <w:t>ú</w:t>
      </w:r>
      <w:r>
        <w:rPr>
          <w:rStyle w:val="Ninguno"/>
          <w:rFonts w:ascii="Times New Roman" w:hAnsi="Times New Roman"/>
          <w:rtl w:val="0"/>
          <w:lang w:val="es-ES_tradnl"/>
        </w:rPr>
        <w:t>ltimos a</w:t>
      </w:r>
      <w:r>
        <w:rPr>
          <w:rStyle w:val="Ninguno"/>
          <w:rFonts w:ascii="Times New Roman" w:hAnsi="Times New Roman" w:hint="default"/>
          <w:rtl w:val="0"/>
          <w:lang w:val="es-ES_tradnl"/>
        </w:rPr>
        <w:t>ñ</w:t>
      </w:r>
      <w:r>
        <w:rPr>
          <w:rStyle w:val="Ninguno"/>
          <w:rFonts w:ascii="Times New Roman" w:hAnsi="Times New Roman"/>
          <w:rtl w:val="0"/>
          <w:lang w:val="es-ES_tradnl"/>
        </w:rPr>
        <w:t>os se ha evidenciado la importancia de considerar las interacciones tr</w:t>
      </w:r>
      <w:r>
        <w:rPr>
          <w:rStyle w:val="Ninguno"/>
          <w:rFonts w:ascii="Times New Roman" w:hAnsi="Times New Roman" w:hint="default"/>
          <w:rtl w:val="0"/>
          <w:lang w:val="es-ES_tradnl"/>
        </w:rPr>
        <w:t>ó</w:t>
      </w:r>
      <w:r>
        <w:rPr>
          <w:rStyle w:val="Ninguno"/>
          <w:rFonts w:ascii="Times New Roman" w:hAnsi="Times New Roman"/>
          <w:rtl w:val="0"/>
          <w:lang w:val="es-ES_tradnl"/>
        </w:rPr>
        <w:t>ficas para comprender mejor los efectos de dichos cambios en los ecosistemas marinos. En este trabajo de revisi</w:t>
      </w:r>
      <w:r>
        <w:rPr>
          <w:rStyle w:val="Ninguno"/>
          <w:rFonts w:ascii="Times New Roman" w:hAnsi="Times New Roman" w:hint="default"/>
          <w:rtl w:val="0"/>
          <w:lang w:val="es-ES_tradnl"/>
        </w:rPr>
        <w:t>ó</w:t>
      </w:r>
      <w:r>
        <w:rPr>
          <w:rStyle w:val="Ninguno"/>
          <w:rFonts w:ascii="Times New Roman" w:hAnsi="Times New Roman"/>
          <w:rtl w:val="0"/>
          <w:lang w:val="es-ES_tradnl"/>
        </w:rPr>
        <w:t>n nos propusimos resumir el estado de conocimiento sobre las interacciones tr</w:t>
      </w:r>
      <w:r>
        <w:rPr>
          <w:rStyle w:val="Ninguno"/>
          <w:rFonts w:ascii="Times New Roman" w:hAnsi="Times New Roman" w:hint="default"/>
          <w:rtl w:val="0"/>
          <w:lang w:val="es-ES_tradnl"/>
        </w:rPr>
        <w:t>ó</w:t>
      </w:r>
      <w:r>
        <w:rPr>
          <w:rStyle w:val="Ninguno"/>
          <w:rFonts w:ascii="Times New Roman" w:hAnsi="Times New Roman"/>
          <w:rtl w:val="0"/>
          <w:lang w:val="es-ES_tradnl"/>
        </w:rPr>
        <w:t>ficas y los principales efectos de los cambios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 xml:space="preserve">nicas </w:t>
      </w:r>
      <w:del w:id="49" w:date="2022-12-20T09:44:33Z" w:author="Revisor">
        <w:r>
          <w:rPr>
            <w:rStyle w:val="Ninguno"/>
            <w:rFonts w:ascii="Times New Roman" w:hAnsi="Times New Roman"/>
            <w:rtl w:val="0"/>
            <w:lang w:val="es-ES_tradnl"/>
          </w:rPr>
          <w:delText xml:space="preserve">sobre las mismas ciertos </w:delText>
        </w:r>
      </w:del>
      <w:r>
        <w:rPr>
          <w:rStyle w:val="Ninguno"/>
          <w:rFonts w:ascii="Times New Roman" w:hAnsi="Times New Roman"/>
          <w:rtl w:val="0"/>
          <w:lang w:val="es-ES_tradnl"/>
        </w:rPr>
        <w:t xml:space="preserve">para </w:t>
      </w:r>
      <w:ins w:id="50" w:date="2022-12-20T09:44:37Z" w:author="Revisor">
        <w:r>
          <w:rPr>
            <w:rStyle w:val="Ninguno"/>
            <w:rFonts w:ascii="Times New Roman" w:hAnsi="Times New Roman"/>
            <w:rtl w:val="0"/>
            <w:lang w:val="es-ES_tradnl"/>
          </w:rPr>
          <w:t xml:space="preserve">cuatro </w:t>
        </w:r>
      </w:ins>
      <w:r>
        <w:rPr>
          <w:rStyle w:val="Ninguno"/>
          <w:rFonts w:ascii="Times New Roman" w:hAnsi="Times New Roman"/>
          <w:rtl w:val="0"/>
          <w:lang w:val="es-ES_tradnl"/>
        </w:rPr>
        <w:t xml:space="preserve">ecosistemas marinos </w:t>
      </w:r>
      <w:del w:id="51" w:date="2022-12-20T09:44:54Z" w:author="Revisor">
        <w:r>
          <w:rPr>
            <w:rStyle w:val="Ninguno"/>
            <w:rFonts w:ascii="Times New Roman" w:hAnsi="Times New Roman"/>
            <w:rtl w:val="0"/>
            <w:lang w:val="es-ES_tradnl"/>
          </w:rPr>
          <w:delText>que conforman un gradiente latitudinal</w:delText>
        </w:r>
      </w:del>
      <w:ins w:id="52" w:date="2022-12-20T09:44:55Z" w:author="Revisor">
        <w:r>
          <w:rPr>
            <w:rStyle w:val="Ninguno"/>
            <w:rFonts w:ascii="Times New Roman" w:hAnsi="Times New Roman"/>
            <w:rtl w:val="0"/>
            <w:lang w:val="es-ES_tradnl"/>
          </w:rPr>
          <w:t>del</w:t>
        </w:r>
      </w:ins>
      <w:r>
        <w:rPr>
          <w:rStyle w:val="Ninguno"/>
          <w:rFonts w:ascii="Times New Roman" w:hAnsi="Times New Roman"/>
          <w:rtl w:val="0"/>
          <w:lang w:val="es-ES_tradnl"/>
        </w:rPr>
        <w:t xml:space="preserve"> Atl</w:t>
      </w:r>
      <w:r>
        <w:rPr>
          <w:rStyle w:val="Ninguno"/>
          <w:rFonts w:ascii="Times New Roman" w:hAnsi="Times New Roman" w:hint="default"/>
          <w:rtl w:val="0"/>
          <w:lang w:val="es-ES_tradnl"/>
        </w:rPr>
        <w:t>á</w:t>
      </w:r>
      <w:r>
        <w:rPr>
          <w:rStyle w:val="Ninguno"/>
          <w:rFonts w:ascii="Times New Roman" w:hAnsi="Times New Roman"/>
          <w:rtl w:val="0"/>
          <w:lang w:val="es-ES_tradnl"/>
        </w:rPr>
        <w:t xml:space="preserve">ntico Sudoccidental </w:t>
      </w:r>
      <w:ins w:id="53" w:date="2022-12-20T09:45:02Z" w:author="Revisor">
        <w:r>
          <w:rPr>
            <w:rStyle w:val="Ninguno"/>
            <w:rFonts w:ascii="Times New Roman" w:hAnsi="Times New Roman"/>
            <w:rtl w:val="0"/>
            <w:lang w:val="es-ES_tradnl"/>
          </w:rPr>
          <w:t>y la</w:t>
        </w:r>
      </w:ins>
      <w:del w:id="54" w:date="2022-12-20T09:44:59Z" w:author="Revisor">
        <w:r>
          <w:rPr>
            <w:rStyle w:val="Ninguno"/>
            <w:rFonts w:ascii="Times New Roman" w:hAnsi="Times New Roman"/>
            <w:rtl w:val="0"/>
            <w:lang w:val="es-ES_tradnl"/>
          </w:rPr>
          <w:delText>-</w:delText>
        </w:r>
      </w:del>
      <w:r>
        <w:rPr>
          <w:rStyle w:val="Ninguno"/>
          <w:rFonts w:ascii="Times New Roman" w:hAnsi="Times New Roman"/>
          <w:rtl w:val="0"/>
          <w:lang w:val="es-ES_tradnl"/>
        </w:rPr>
        <w:t xml:space="preserve"> Ant</w:t>
      </w:r>
      <w:r>
        <w:rPr>
          <w:rStyle w:val="Ninguno"/>
          <w:rFonts w:ascii="Times New Roman" w:hAnsi="Times New Roman" w:hint="default"/>
          <w:rtl w:val="0"/>
          <w:lang w:val="es-ES_tradnl"/>
        </w:rPr>
        <w:t>á</w:t>
      </w:r>
      <w:r>
        <w:rPr>
          <w:rStyle w:val="Ninguno"/>
          <w:rFonts w:ascii="Times New Roman" w:hAnsi="Times New Roman"/>
          <w:rtl w:val="0"/>
          <w:lang w:val="es-ES_tradnl"/>
        </w:rPr>
        <w:t>rtida. Estos ecosistemas son: Golfo San Jorge (</w:t>
      </w:r>
      <w:r>
        <w:rPr>
          <w:rStyle w:val="Ninguno"/>
          <w:rFonts w:ascii="Times New Roman" w:hAnsi="Times New Roman"/>
          <w:rtl w:val="0"/>
          <w:lang w:val="en-US"/>
        </w:rPr>
        <w:t>45</w:t>
      </w:r>
      <w:r>
        <w:rPr>
          <w:rStyle w:val="Ninguno"/>
          <w:rFonts w:ascii="Times New Roman" w:hAnsi="Times New Roman" w:hint="default"/>
          <w:rtl w:val="0"/>
          <w:lang w:val="en-US"/>
        </w:rPr>
        <w:t xml:space="preserve">º </w:t>
      </w:r>
      <w:r>
        <w:rPr>
          <w:rStyle w:val="Ninguno"/>
          <w:rFonts w:ascii="Times New Roman" w:hAnsi="Times New Roman"/>
          <w:rtl w:val="0"/>
          <w:lang w:val="es-ES_tradnl"/>
        </w:rPr>
        <w:t xml:space="preserve">- </w:t>
      </w:r>
      <w:r>
        <w:rPr>
          <w:rStyle w:val="Ninguno"/>
          <w:rFonts w:ascii="Times New Roman" w:hAnsi="Times New Roman"/>
          <w:rtl w:val="0"/>
          <w:lang w:val="en-US"/>
        </w:rPr>
        <w:t>47</w:t>
      </w:r>
      <w:r>
        <w:rPr>
          <w:rStyle w:val="Ninguno"/>
          <w:rFonts w:ascii="Times New Roman" w:hAnsi="Times New Roman" w:hint="default"/>
          <w:rtl w:val="0"/>
          <w:lang w:val="es-ES_tradnl"/>
        </w:rPr>
        <w:t>º</w:t>
      </w:r>
      <w:r>
        <w:rPr>
          <w:rStyle w:val="Ninguno"/>
          <w:rFonts w:ascii="Times New Roman" w:hAnsi="Times New Roman"/>
          <w:rtl w:val="0"/>
          <w:lang w:val="en-US"/>
        </w:rPr>
        <w:t xml:space="preserve"> S</w:t>
      </w:r>
      <w:r>
        <w:rPr>
          <w:rStyle w:val="Ninguno"/>
          <w:rFonts w:ascii="Times New Roman" w:hAnsi="Times New Roman"/>
          <w:rtl w:val="0"/>
          <w:lang w:val="es-ES_tradnl"/>
        </w:rPr>
        <w:t>,</w:t>
      </w:r>
      <w:r>
        <w:rPr>
          <w:rStyle w:val="Ninguno"/>
          <w:rFonts w:ascii="Times New Roman" w:hAnsi="Times New Roman"/>
          <w:rtl w:val="0"/>
          <w:lang w:val="en-US"/>
        </w:rPr>
        <w:t xml:space="preserve"> 65</w:t>
      </w:r>
      <w:r>
        <w:rPr>
          <w:rStyle w:val="Ninguno"/>
          <w:rFonts w:ascii="Times New Roman" w:hAnsi="Times New Roman" w:hint="default"/>
          <w:rtl w:val="0"/>
          <w:lang w:val="en-US"/>
        </w:rPr>
        <w:t xml:space="preserve">º </w:t>
      </w:r>
      <w:r>
        <w:rPr>
          <w:rStyle w:val="Ninguno"/>
          <w:rFonts w:ascii="Times New Roman" w:hAnsi="Times New Roman"/>
          <w:rtl w:val="0"/>
          <w:lang w:val="es-ES_tradnl"/>
        </w:rPr>
        <w:t>-</w:t>
      </w:r>
      <w:r>
        <w:rPr>
          <w:rStyle w:val="Ninguno"/>
          <w:rFonts w:ascii="Times New Roman" w:hAnsi="Times New Roman"/>
          <w:rtl w:val="0"/>
          <w:lang w:val="en-US"/>
        </w:rPr>
        <w:t xml:space="preserve"> 68</w:t>
      </w:r>
      <w:r>
        <w:rPr>
          <w:rStyle w:val="Ninguno"/>
          <w:rFonts w:ascii="Times New Roman" w:hAnsi="Times New Roman" w:hint="default"/>
          <w:rtl w:val="0"/>
          <w:lang w:val="en-US"/>
        </w:rPr>
        <w:t xml:space="preserve">º </w:t>
      </w:r>
      <w:r>
        <w:rPr>
          <w:rStyle w:val="Ninguno"/>
          <w:rFonts w:ascii="Times New Roman" w:hAnsi="Times New Roman"/>
          <w:rtl w:val="0"/>
          <w:lang w:val="en-US"/>
        </w:rPr>
        <w:t>O</w:t>
      </w:r>
      <w:r>
        <w:rPr>
          <w:rStyle w:val="Ninguno"/>
          <w:rFonts w:ascii="Times New Roman" w:hAnsi="Times New Roman"/>
          <w:rtl w:val="0"/>
          <w:lang w:val="es-ES_tradnl"/>
        </w:rPr>
        <w:t xml:space="preserve">), </w:t>
      </w:r>
      <w:r>
        <w:rPr>
          <w:rStyle w:val="Ninguno"/>
          <w:rFonts w:ascii="Times New Roman" w:hAnsi="Times New Roman" w:hint="default"/>
          <w:rtl w:val="0"/>
          <w:lang w:val="es-ES_tradnl"/>
        </w:rPr>
        <w:t>Á</w:t>
      </w:r>
      <w:r>
        <w:rPr>
          <w:rStyle w:val="Ninguno"/>
          <w:rFonts w:ascii="Times New Roman" w:hAnsi="Times New Roman"/>
          <w:rtl w:val="0"/>
          <w:lang w:val="es-ES_tradnl"/>
        </w:rPr>
        <w:t>rea Marina Protegida Namuncur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 Banco Burdwood (54</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59</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Canal Beagle (54</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68</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y Caleta Potter (62</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S, 58</w:t>
      </w:r>
      <w:r>
        <w:rPr>
          <w:rStyle w:val="Ninguno"/>
          <w:rFonts w:ascii="Times New Roman" w:hAnsi="Times New Roman" w:hint="default"/>
          <w:rtl w:val="0"/>
          <w:lang w:val="es-ES_tradnl"/>
        </w:rPr>
        <w:t xml:space="preserve">º </w:t>
      </w:r>
      <w:r>
        <w:rPr>
          <w:rStyle w:val="Ninguno"/>
          <w:rFonts w:ascii="Times New Roman" w:hAnsi="Times New Roman"/>
          <w:rtl w:val="0"/>
          <w:lang w:val="es-ES_tradnl"/>
        </w:rPr>
        <w:t>O). Adem</w:t>
      </w:r>
      <w:r>
        <w:rPr>
          <w:rStyle w:val="Ninguno"/>
          <w:rFonts w:ascii="Times New Roman" w:hAnsi="Times New Roman" w:hint="default"/>
          <w:rtl w:val="0"/>
          <w:lang w:val="es-ES_tradnl"/>
        </w:rPr>
        <w:t>á</w:t>
      </w:r>
      <w:r>
        <w:rPr>
          <w:rStyle w:val="Ninguno"/>
          <w:rFonts w:ascii="Times New Roman" w:hAnsi="Times New Roman"/>
          <w:rtl w:val="0"/>
          <w:lang w:val="es-ES_tradnl"/>
        </w:rPr>
        <w:t>s, proponemos perspectivas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para mejorar la comprensi</w:t>
      </w:r>
      <w:r>
        <w:rPr>
          <w:rStyle w:val="Ninguno"/>
          <w:rFonts w:ascii="Times New Roman" w:hAnsi="Times New Roman" w:hint="default"/>
          <w:rtl w:val="0"/>
          <w:lang w:val="es-ES_tradnl"/>
        </w:rPr>
        <w:t>ó</w:t>
      </w:r>
      <w:r>
        <w:rPr>
          <w:rStyle w:val="Ninguno"/>
          <w:rFonts w:ascii="Times New Roman" w:hAnsi="Times New Roman"/>
          <w:rtl w:val="0"/>
          <w:lang w:val="es-ES_tradnl"/>
        </w:rPr>
        <w:t>n acerca de c</w:t>
      </w:r>
      <w:r>
        <w:rPr>
          <w:rStyle w:val="Ninguno"/>
          <w:rFonts w:ascii="Times New Roman" w:hAnsi="Times New Roman" w:hint="default"/>
          <w:rtl w:val="0"/>
          <w:lang w:val="es-ES_tradnl"/>
        </w:rPr>
        <w:t>ó</w:t>
      </w:r>
      <w:r>
        <w:rPr>
          <w:rStyle w:val="Ninguno"/>
          <w:rFonts w:ascii="Times New Roman" w:hAnsi="Times New Roman"/>
          <w:rtl w:val="0"/>
          <w:lang w:val="es-ES_tradnl"/>
        </w:rPr>
        <w:t>mo las perturbaciones ambientales antropog</w:t>
      </w:r>
      <w:r>
        <w:rPr>
          <w:rStyle w:val="Ninguno"/>
          <w:rFonts w:ascii="Times New Roman" w:hAnsi="Times New Roman" w:hint="default"/>
          <w:rtl w:val="0"/>
          <w:lang w:val="es-ES_tradnl"/>
        </w:rPr>
        <w:t>é</w:t>
      </w:r>
      <w:r>
        <w:rPr>
          <w:rStyle w:val="Ninguno"/>
          <w:rFonts w:ascii="Times New Roman" w:hAnsi="Times New Roman"/>
          <w:rtl w:val="0"/>
          <w:lang w:val="es-ES_tradnl"/>
        </w:rPr>
        <w:t>nicas afectan la compleja red de interacciones presa-depredador que ocurre</w:t>
      </w:r>
      <w:ins w:id="55" w:date="2022-12-20T09:43:19Z" w:author="Revisor">
        <w:r>
          <w:rPr>
            <w:rStyle w:val="Ninguno"/>
            <w:rFonts w:ascii="Times New Roman" w:hAnsi="Times New Roman"/>
            <w:rtl w:val="0"/>
            <w:lang w:val="es-ES_tradnl"/>
          </w:rPr>
          <w:t>n</w:t>
        </w:r>
      </w:ins>
      <w:r>
        <w:rPr>
          <w:rStyle w:val="Ninguno"/>
          <w:rFonts w:ascii="Times New Roman" w:hAnsi="Times New Roman"/>
          <w:rtl w:val="0"/>
          <w:lang w:val="es-ES_tradnl"/>
        </w:rPr>
        <w:t xml:space="preserve"> en cada uno de los ecosistemas </w:t>
      </w:r>
      <w:ins w:id="56" w:date="2022-12-20T11:03:27Z" w:author="Revisor">
        <w:r>
          <w:rPr>
            <w:rStyle w:val="Ninguno"/>
            <w:rFonts w:ascii="Times New Roman" w:hAnsi="Times New Roman"/>
            <w:rtl w:val="0"/>
            <w:lang w:val="es-ES_tradnl"/>
          </w:rPr>
          <w:t xml:space="preserve">marinos </w:t>
        </w:r>
      </w:ins>
      <w:r>
        <w:rPr>
          <w:rStyle w:val="Ninguno"/>
          <w:rFonts w:ascii="Times New Roman" w:hAnsi="Times New Roman"/>
          <w:rtl w:val="0"/>
          <w:lang w:val="es-ES_tradnl"/>
        </w:rPr>
        <w:t>de</w:t>
      </w:r>
      <w:ins w:id="57" w:date="2022-12-20T11:03:34Z" w:author="Revisor">
        <w:r>
          <w:rPr>
            <w:rStyle w:val="Ninguno"/>
            <w:rFonts w:ascii="Times New Roman" w:hAnsi="Times New Roman"/>
            <w:rtl w:val="0"/>
            <w:lang w:val="es-ES_tradnl"/>
          </w:rPr>
          <w:t xml:space="preserve"> </w:t>
        </w:r>
      </w:ins>
      <w:r>
        <w:rPr>
          <w:rStyle w:val="Ninguno"/>
          <w:rFonts w:ascii="Times New Roman" w:hAnsi="Times New Roman"/>
          <w:rtl w:val="0"/>
          <w:lang w:val="es-ES_tradnl"/>
        </w:rPr>
        <w:t>l</w:t>
      </w:r>
      <w:ins w:id="58" w:date="2022-12-20T11:03:35Z" w:author="Revisor">
        <w:r>
          <w:rPr>
            <w:rStyle w:val="Ninguno"/>
            <w:rFonts w:ascii="Times New Roman" w:hAnsi="Times New Roman"/>
            <w:rtl w:val="0"/>
            <w:lang w:val="es-ES_tradnl"/>
          </w:rPr>
          <w:t>as</w:t>
        </w:r>
      </w:ins>
      <w:r>
        <w:rPr>
          <w:rStyle w:val="Ninguno"/>
          <w:rFonts w:ascii="Times New Roman" w:hAnsi="Times New Roman"/>
          <w:rtl w:val="0"/>
          <w:lang w:val="es-ES_tradnl"/>
        </w:rPr>
        <w:t xml:space="preserve"> </w:t>
      </w:r>
      <w:ins w:id="59" w:date="2022-12-20T11:03:37Z" w:author="Revisor">
        <w:r>
          <w:rPr>
            <w:rStyle w:val="Ninguno"/>
            <w:rFonts w:ascii="Times New Roman" w:hAnsi="Times New Roman"/>
            <w:rtl w:val="0"/>
            <w:lang w:val="es-ES_tradnl"/>
          </w:rPr>
          <w:t xml:space="preserve">regiones </w:t>
        </w:r>
      </w:ins>
      <w:del w:id="60" w:date="2022-12-20T11:03:41Z" w:author="Revisor">
        <w:r>
          <w:rPr>
            <w:rStyle w:val="Ninguno"/>
            <w:rFonts w:ascii="Times New Roman" w:hAnsi="Times New Roman"/>
            <w:rtl w:val="0"/>
            <w:lang w:val="es-ES_tradnl"/>
          </w:rPr>
          <w:delText>gradiente analizado</w:delText>
        </w:r>
      </w:del>
      <w:ins w:id="61" w:date="2022-12-20T11:03:48Z" w:author="Revisor">
        <w:r>
          <w:rPr>
            <w:rStyle w:val="Ninguno"/>
            <w:rFonts w:ascii="Times New Roman" w:hAnsi="Times New Roman"/>
            <w:rtl w:val="0"/>
            <w:lang w:val="es-ES_tradnl"/>
          </w:rPr>
          <w:t>Atl</w:t>
        </w:r>
      </w:ins>
      <w:ins w:id="62" w:date="2022-12-20T11:03:48Z" w:author="Revisor">
        <w:r>
          <w:rPr>
            <w:rStyle w:val="Ninguno"/>
            <w:rFonts w:ascii="Times New Roman" w:hAnsi="Times New Roman" w:hint="default"/>
            <w:rtl w:val="0"/>
            <w:lang w:val="es-ES_tradnl"/>
          </w:rPr>
          <w:t>á</w:t>
        </w:r>
      </w:ins>
      <w:ins w:id="63" w:date="2022-12-20T11:03:48Z" w:author="Revisor">
        <w:r>
          <w:rPr>
            <w:rStyle w:val="Ninguno"/>
            <w:rFonts w:ascii="Times New Roman" w:hAnsi="Times New Roman"/>
            <w:rtl w:val="0"/>
            <w:lang w:val="es-ES_tradnl"/>
          </w:rPr>
          <w:t>ntico Sudoccidental y Ant</w:t>
        </w:r>
      </w:ins>
      <w:ins w:id="64" w:date="2022-12-20T11:03:48Z" w:author="Revisor">
        <w:r>
          <w:rPr>
            <w:rStyle w:val="Ninguno"/>
            <w:rFonts w:ascii="Times New Roman" w:hAnsi="Times New Roman" w:hint="default"/>
            <w:rtl w:val="0"/>
            <w:lang w:val="es-ES_tradnl"/>
          </w:rPr>
          <w:t>á</w:t>
        </w:r>
      </w:ins>
      <w:ins w:id="65" w:date="2022-12-20T11:03:48Z" w:author="Revisor">
        <w:r>
          <w:rPr>
            <w:rStyle w:val="Ninguno"/>
            <w:rFonts w:ascii="Times New Roman" w:hAnsi="Times New Roman"/>
            <w:rtl w:val="0"/>
            <w:lang w:val="es-ES_tradnl"/>
          </w:rPr>
          <w:t>rtida</w:t>
        </w:r>
      </w:ins>
      <w:r>
        <w:rPr>
          <w:rStyle w:val="Ninguno"/>
          <w:rFonts w:ascii="Times New Roman" w:hAnsi="Times New Roman"/>
          <w:rtl w:val="0"/>
          <w:lang w:val="es-ES_tradnl"/>
        </w:rPr>
        <w:t>.</w:t>
      </w:r>
    </w:p>
    <w:p>
      <w:pPr>
        <w:pStyle w:val="Título 2"/>
        <w:spacing w:line="360" w:lineRule="auto"/>
        <w:jc w:val="both"/>
        <w:rPr>
          <w:ins w:id="66" w:date="2022-12-20T11:04:20Z" w:author="Revisor"/>
          <w:rStyle w:val="Ninguno"/>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Style w:val="Ninguno"/>
          <w:rFonts w:ascii="Times New Roman" w:hAnsi="Times New Roman"/>
          <w:outline w:val="0"/>
          <w:color w:val="000000"/>
          <w:sz w:val="24"/>
          <w:szCs w:val="24"/>
          <w:u w:color="000000"/>
          <w:rtl w:val="0"/>
          <w:lang w:val="es-ES_tradnl"/>
          <w14:textFill>
            <w14:solidFill>
              <w14:srgbClr w14:val="000000"/>
            </w14:solidFill>
          </w14:textFill>
        </w:rPr>
        <w:t>Palabras clave:</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 xml:space="preserve"> interacciones tr</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ó</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ficas, cambios ambientales, cambios antropog</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é</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nicos, ecosistema marino, Atl</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ntico Sudoccidental, Ant</w:t>
      </w:r>
      <w:r>
        <w:rPr>
          <w:rStyle w:val="Ninguno"/>
          <w:rFonts w:ascii="Times New Roman" w:hAnsi="Times New Roman" w:hint="default"/>
          <w:b w:val="0"/>
          <w:bCs w:val="0"/>
          <w:outline w:val="0"/>
          <w:color w:val="000000"/>
          <w:sz w:val="24"/>
          <w:szCs w:val="24"/>
          <w:u w:color="000000"/>
          <w:rtl w:val="0"/>
          <w:lang w:val="es-ES_tradnl"/>
          <w14:textFill>
            <w14:solidFill>
              <w14:srgbClr w14:val="000000"/>
            </w14:solidFill>
          </w14:textFill>
        </w:rPr>
        <w:t>á</w:t>
      </w:r>
      <w:r>
        <w:rPr>
          <w:rStyle w:val="Ninguno"/>
          <w:rFonts w:ascii="Times New Roman" w:hAnsi="Times New Roman"/>
          <w:b w:val="0"/>
          <w:bCs w:val="0"/>
          <w:outline w:val="0"/>
          <w:color w:val="000000"/>
          <w:sz w:val="24"/>
          <w:szCs w:val="24"/>
          <w:u w:color="000000"/>
          <w:rtl w:val="0"/>
          <w:lang w:val="es-ES_tradnl"/>
          <w14:textFill>
            <w14:solidFill>
              <w14:srgbClr w14:val="000000"/>
            </w14:solidFill>
          </w14:textFill>
        </w:rPr>
        <w:t>rtida.</w:t>
      </w:r>
    </w:p>
    <w:p>
      <w:pPr>
        <w:pStyle w:val="Body Text"/>
        <w:rPr>
          <w:ins w:id="67" w:date="2022-12-20T11:04:20Z" w:author="Revisor"/>
          <w:rStyle w:val="Ninguno"/>
          <w:rFonts w:ascii="Times New Roman" w:cs="Times New Roman" w:hAnsi="Times New Roman" w:eastAsia="Times New Roman"/>
          <w:outline w:val="0"/>
          <w:color w:val="000000"/>
          <w:sz w:val="24"/>
          <w:szCs w:val="24"/>
          <w:u w:color="000000"/>
          <w14:textFill>
            <w14:solidFill>
              <w14:srgbClr w14:val="000000"/>
            </w14:solidFill>
          </w14:textFill>
        </w:rPr>
      </w:pPr>
    </w:p>
    <w:p>
      <w:pPr>
        <w:pStyle w:val="Título 2"/>
        <w:spacing w:before="180" w:after="180" w:line="360" w:lineRule="auto"/>
        <w:jc w:val="both"/>
        <w:rPr>
          <w:ins w:id="68" w:date="2022-12-20T11:04:20Z" w:author="Revisor"/>
          <w:rStyle w:val="Ninguno"/>
          <w:rFonts w:ascii="Times New Roman" w:cs="Times New Roman" w:hAnsi="Times New Roman" w:eastAsia="Times New Roman"/>
          <w:outline w:val="0"/>
          <w:color w:val="000000"/>
          <w:sz w:val="24"/>
          <w:szCs w:val="24"/>
          <w:u w:color="000000"/>
          <w14:textFill>
            <w14:solidFill>
              <w14:srgbClr w14:val="000000"/>
            </w14:solidFill>
          </w14:textFill>
        </w:rPr>
      </w:pPr>
      <w:ins w:id="69"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Abstract</w:t>
        </w:r>
      </w:ins>
    </w:p>
    <w:p>
      <w:pPr>
        <w:pStyle w:val="Predeterminado"/>
        <w:spacing w:before="180" w:after="180"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ins w:id="70"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The effects caused by anthropogenic environmental changes in the communities of marine ecosystems have been and continue to be the subject of various lines of research. In recent years, the importance of considering trophic interactions to better understand the effects of these changes on marine ecosystems has become evident. In this review paper we summarize the state of knowledge on trophic interactions and the main effects of anthropogenic environmental changes </w:t>
        </w:r>
      </w:ins>
      <w:ins w:id="71"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in four</w:t>
        </w:r>
      </w:ins>
      <w:ins w:id="72"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 marine ecosystems </w:t>
        </w:r>
      </w:ins>
      <w:ins w:id="73"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from the</w:t>
        </w:r>
      </w:ins>
      <w:ins w:id="74"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 Southwest Atlantic </w:t>
        </w:r>
      </w:ins>
      <w:ins w:id="75"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and</w:t>
        </w:r>
      </w:ins>
      <w:ins w:id="76"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 </w:t>
        </w:r>
      </w:ins>
      <w:ins w:id="77"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the </w:t>
        </w:r>
      </w:ins>
      <w:ins w:id="78"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Antarctic. These ecosystems are: San Jorge Gulf (45</w:t>
        </w:r>
      </w:ins>
      <w:ins w:id="79"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80"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- 47</w:t>
        </w:r>
      </w:ins>
      <w:ins w:id="81"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82"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S, 65</w:t>
        </w:r>
      </w:ins>
      <w:ins w:id="83"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84"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- 68</w:t>
        </w:r>
      </w:ins>
      <w:ins w:id="85"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86"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39 W), Namuncur</w:t>
        </w:r>
      </w:ins>
      <w:ins w:id="87"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á </w:t>
        </w:r>
      </w:ins>
      <w:ins w:id="88"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Marine Protected Area - Burdwood Bank (54</w:t>
        </w:r>
      </w:ins>
      <w:ins w:id="89"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90"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S, 59</w:t>
        </w:r>
      </w:ins>
      <w:ins w:id="91"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92"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W), Beagle Channel 40 (54</w:t>
        </w:r>
      </w:ins>
      <w:ins w:id="93"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94"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S, 68</w:t>
        </w:r>
      </w:ins>
      <w:ins w:id="95"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96"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W) and Potter Cove (62</w:t>
        </w:r>
      </w:ins>
      <w:ins w:id="97"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98"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S, 58</w:t>
        </w:r>
      </w:ins>
      <w:ins w:id="99" w:date="2022-12-20T11:04:20Z" w:author="Revisor">
        <w:r>
          <w:rPr>
            <w:rStyle w:val="Ninguno"/>
            <w:rFonts w:ascii="Times New Roman" w:hAnsi="Times New Roman" w:hint="default"/>
            <w:outline w:val="0"/>
            <w:color w:val="000000"/>
            <w:sz w:val="24"/>
            <w:szCs w:val="24"/>
            <w:u w:color="000000"/>
            <w:rtl w:val="0"/>
            <w:lang w:val="en-US"/>
            <w14:textFill>
              <w14:solidFill>
                <w14:srgbClr w14:val="000000"/>
              </w14:solidFill>
            </w14:textFill>
          </w:rPr>
          <w:t xml:space="preserve">º </w:t>
        </w:r>
      </w:ins>
      <w:ins w:id="100"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W). In addition, we propose research perspectives to improve the understanding of how anthropogenic environmental disturbances affect the complex network of predator-prey interactions that occur in each of the </w:t>
        </w:r>
      </w:ins>
      <w:ins w:id="101"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 xml:space="preserve">marine </w:t>
        </w:r>
      </w:ins>
      <w:ins w:id="102"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 xml:space="preserve">ecosystems of the </w:t>
        </w:r>
      </w:ins>
      <w:ins w:id="103" w:date="2022-12-20T11:04:20Z" w:author="Revisor">
        <w:r>
          <w:rPr>
            <w:rStyle w:val="Ninguno"/>
            <w:rFonts w:ascii="Times New Roman" w:hAnsi="Times New Roman"/>
            <w:outline w:val="0"/>
            <w:color w:val="000000"/>
            <w:sz w:val="24"/>
            <w:szCs w:val="24"/>
            <w:u w:color="000000"/>
            <w:rtl w:val="0"/>
            <w:lang w:val="es-ES_tradnl"/>
            <w14:textFill>
              <w14:solidFill>
                <w14:srgbClr w14:val="000000"/>
              </w14:solidFill>
            </w14:textFill>
          </w:rPr>
          <w:t>Southwest Atlantic and Antarctic regions</w:t>
        </w:r>
      </w:ins>
      <w:ins w:id="104" w:date="2022-12-20T11:04:20Z" w:author="Revisor">
        <w:r>
          <w:rPr>
            <w:rStyle w:val="Ninguno"/>
            <w:rFonts w:ascii="Times New Roman" w:hAnsi="Times New Roman"/>
            <w:outline w:val="0"/>
            <w:color w:val="000000"/>
            <w:sz w:val="24"/>
            <w:szCs w:val="24"/>
            <w:u w:color="000000"/>
            <w:rtl w:val="0"/>
            <w:lang w:val="en-US"/>
            <w14:textFill>
              <w14:solidFill>
                <w14:srgbClr w14:val="000000"/>
              </w14:solidFill>
            </w14:textFill>
          </w:rPr>
          <w:t>.</w:t>
        </w:r>
      </w:ins>
    </w:p>
    <w:p>
      <w:pPr>
        <w:pStyle w:val="Título 2"/>
        <w:spacing w:line="360" w:lineRule="auto"/>
        <w:jc w:val="both"/>
      </w:pPr>
      <w:r>
        <w:rPr>
          <w:rStyle w:val="Ninguno"/>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introducción" w:id="105"/>
      <w:r>
        <w:rPr>
          <w:rStyle w:val="Ninguno"/>
          <w:rFonts w:ascii="Times New Roman" w:hAnsi="Times New Roman"/>
          <w:outline w:val="0"/>
          <w:color w:val="000000"/>
          <w:sz w:val="24"/>
          <w:szCs w:val="24"/>
          <w:u w:color="000000"/>
          <w:rtl w:val="0"/>
          <w:lang w:val="es-ES_tradnl"/>
          <w14:textFill>
            <w14:solidFill>
              <w14:srgbClr w14:val="000000"/>
            </w14:solidFill>
          </w14:textFill>
        </w:rPr>
        <w:t>Introducci</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ó</w:t>
      </w:r>
      <w:r>
        <w:rPr>
          <w:rStyle w:val="Ninguno"/>
          <w:rFonts w:ascii="Times New Roman" w:hAnsi="Times New Roman"/>
          <w:outline w:val="0"/>
          <w:color w:val="000000"/>
          <w:sz w:val="24"/>
          <w:szCs w:val="24"/>
          <w:u w:color="000000"/>
          <w:rtl w:val="0"/>
          <w:lang w:val="es-ES_tradnl"/>
          <w14:textFill>
            <w14:solidFill>
              <w14:srgbClr w14:val="000000"/>
            </w14:solidFill>
          </w14:textFill>
        </w:rPr>
        <w:t>n</w:t>
      </w:r>
    </w:p>
    <w:p>
      <w:pPr>
        <w:pStyle w:val="First Paragraph"/>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Las redes ecol</w:t>
      </w:r>
      <w:r>
        <w:rPr>
          <w:rStyle w:val="Ninguno"/>
          <w:rFonts w:ascii="Times New Roman" w:hAnsi="Times New Roman" w:hint="default"/>
          <w:rtl w:val="0"/>
          <w:lang w:val="en-US"/>
        </w:rPr>
        <w:t>ó</w:t>
      </w:r>
      <w:r>
        <w:rPr>
          <w:rStyle w:val="Ninguno"/>
          <w:rFonts w:ascii="Times New Roman" w:hAnsi="Times New Roman"/>
          <w:rtl w:val="0"/>
          <w:lang w:val="en-US"/>
        </w:rPr>
        <w:t>gicas est</w:t>
      </w:r>
      <w:r>
        <w:rPr>
          <w:rStyle w:val="Ninguno"/>
          <w:rFonts w:ascii="Times New Roman" w:hAnsi="Times New Roman" w:hint="default"/>
          <w:rtl w:val="0"/>
          <w:lang w:val="en-US"/>
        </w:rPr>
        <w:t>á</w:t>
      </w:r>
      <w:r>
        <w:rPr>
          <w:rStyle w:val="Ninguno"/>
          <w:rFonts w:ascii="Times New Roman" w:hAnsi="Times New Roman"/>
          <w:rtl w:val="0"/>
          <w:lang w:val="en-US"/>
        </w:rPr>
        <w:t>n compuestas por un conjunto de especies y conexiones que representan las interacciones y los flujos de energ</w:t>
      </w:r>
      <w:r>
        <w:rPr>
          <w:rStyle w:val="Ninguno"/>
          <w:rFonts w:ascii="Times New Roman" w:hAnsi="Times New Roman" w:hint="default"/>
          <w:rtl w:val="0"/>
          <w:lang w:val="en-US"/>
        </w:rPr>
        <w:t>í</w:t>
      </w:r>
      <w:r>
        <w:rPr>
          <w:rStyle w:val="Ninguno"/>
          <w:rFonts w:ascii="Times New Roman" w:hAnsi="Times New Roman"/>
          <w:rtl w:val="0"/>
          <w:lang w:val="en-US"/>
        </w:rPr>
        <w:t>a; tambi</w:t>
      </w:r>
      <w:r>
        <w:rPr>
          <w:rStyle w:val="Ninguno"/>
          <w:rFonts w:ascii="Times New Roman" w:hAnsi="Times New Roman" w:hint="default"/>
          <w:rtl w:val="0"/>
          <w:lang w:val="en-US"/>
        </w:rPr>
        <w:t>é</w:t>
      </w:r>
      <w:r>
        <w:rPr>
          <w:rStyle w:val="Ninguno"/>
          <w:rFonts w:ascii="Times New Roman" w:hAnsi="Times New Roman"/>
          <w:rtl w:val="0"/>
          <w:lang w:val="en-US"/>
        </w:rPr>
        <w:t>n pueden representar grupos funcionales y flujos materia en un sistema. Particularmente, una red ecol</w:t>
      </w:r>
      <w:r>
        <w:rPr>
          <w:rStyle w:val="Ninguno"/>
          <w:rFonts w:ascii="Times New Roman" w:hAnsi="Times New Roman" w:hint="default"/>
          <w:rtl w:val="0"/>
          <w:lang w:val="en-US"/>
        </w:rPr>
        <w:t>ó</w:t>
      </w:r>
      <w:r>
        <w:rPr>
          <w:rStyle w:val="Ninguno"/>
          <w:rFonts w:ascii="Times New Roman" w:hAnsi="Times New Roman"/>
          <w:rtl w:val="0"/>
          <w:lang w:val="en-US"/>
        </w:rPr>
        <w:t>gica describe las interacciones entre especies en una comunidad y h</w:t>
      </w:r>
      <w:r>
        <w:rPr>
          <w:rStyle w:val="Ninguno"/>
          <w:rFonts w:ascii="Times New Roman" w:hAnsi="Times New Roman" w:hint="default"/>
          <w:rtl w:val="0"/>
          <w:lang w:val="en-US"/>
        </w:rPr>
        <w:t>á</w:t>
      </w:r>
      <w:r>
        <w:rPr>
          <w:rStyle w:val="Ninguno"/>
          <w:rFonts w:ascii="Times New Roman" w:hAnsi="Times New Roman"/>
          <w:rtl w:val="0"/>
          <w:lang w:val="en-US"/>
        </w:rPr>
        <w:t>bitat determinados. En los ecosistemas ocurren interacciones de diferentes tipos: tr</w:t>
      </w:r>
      <w:r>
        <w:rPr>
          <w:rStyle w:val="Ninguno"/>
          <w:rFonts w:ascii="Times New Roman" w:hAnsi="Times New Roman" w:hint="default"/>
          <w:rtl w:val="0"/>
          <w:lang w:val="en-US"/>
        </w:rPr>
        <w:t>ó</w:t>
      </w:r>
      <w:r>
        <w:rPr>
          <w:rStyle w:val="Ninguno"/>
          <w:rFonts w:ascii="Times New Roman" w:hAnsi="Times New Roman"/>
          <w:rtl w:val="0"/>
          <w:lang w:val="en-US"/>
        </w:rPr>
        <w:t>ficas (de alimentaci</w:t>
      </w:r>
      <w:r>
        <w:rPr>
          <w:rStyle w:val="Ninguno"/>
          <w:rFonts w:ascii="Times New Roman" w:hAnsi="Times New Roman" w:hint="default"/>
          <w:rtl w:val="0"/>
          <w:lang w:val="en-US"/>
        </w:rPr>
        <w:t>ó</w:t>
      </w:r>
      <w:r>
        <w:rPr>
          <w:rStyle w:val="Ninguno"/>
          <w:rFonts w:ascii="Times New Roman" w:hAnsi="Times New Roman"/>
          <w:rtl w:val="0"/>
          <w:lang w:val="en-US"/>
        </w:rPr>
        <w:t>n), mutualistas (de provisi</w:t>
      </w:r>
      <w:r>
        <w:rPr>
          <w:rStyle w:val="Ninguno"/>
          <w:rFonts w:ascii="Times New Roman" w:hAnsi="Times New Roman" w:hint="default"/>
          <w:rtl w:val="0"/>
          <w:lang w:val="en-US"/>
        </w:rPr>
        <w:t>ó</w:t>
      </w:r>
      <w:r>
        <w:rPr>
          <w:rStyle w:val="Ninguno"/>
          <w:rFonts w:ascii="Times New Roman" w:hAnsi="Times New Roman"/>
          <w:rtl w:val="0"/>
          <w:lang w:val="en-US"/>
        </w:rPr>
        <w:t>n de alimento y refugio), competitivas (de interferencia en la utilizaci</w:t>
      </w:r>
      <w:r>
        <w:rPr>
          <w:rStyle w:val="Ninguno"/>
          <w:rFonts w:ascii="Times New Roman" w:hAnsi="Times New Roman" w:hint="default"/>
          <w:rtl w:val="0"/>
          <w:lang w:val="en-US"/>
        </w:rPr>
        <w:t>ó</w:t>
      </w:r>
      <w:r>
        <w:rPr>
          <w:rStyle w:val="Ninguno"/>
          <w:rFonts w:ascii="Times New Roman" w:hAnsi="Times New Roman"/>
          <w:rtl w:val="0"/>
          <w:lang w:val="en-US"/>
        </w:rPr>
        <w:t>n de los recursos comunes), entre otras. Esta aproximaci</w:t>
      </w:r>
      <w:r>
        <w:rPr>
          <w:rStyle w:val="Ninguno"/>
          <w:rFonts w:ascii="Times New Roman" w:hAnsi="Times New Roman" w:hint="default"/>
          <w:rtl w:val="0"/>
          <w:lang w:val="en-US"/>
        </w:rPr>
        <w:t>ó</w:t>
      </w:r>
      <w:r>
        <w:rPr>
          <w:rStyle w:val="Ninguno"/>
          <w:rFonts w:ascii="Times New Roman" w:hAnsi="Times New Roman"/>
          <w:rtl w:val="0"/>
          <w:lang w:val="en-US"/>
        </w:rPr>
        <w:t>n al estudio de las comunidades como una red de m</w:t>
      </w:r>
      <w:r>
        <w:rPr>
          <w:rStyle w:val="Ninguno"/>
          <w:rFonts w:ascii="Times New Roman" w:hAnsi="Times New Roman" w:hint="default"/>
          <w:rtl w:val="0"/>
          <w:lang w:val="en-US"/>
        </w:rPr>
        <w:t>ú</w:t>
      </w:r>
      <w:r>
        <w:rPr>
          <w:rStyle w:val="Ninguno"/>
          <w:rFonts w:ascii="Times New Roman" w:hAnsi="Times New Roman"/>
          <w:rtl w:val="0"/>
          <w:lang w:val="en-US"/>
        </w:rPr>
        <w:t>ltiples interacciones es una herramienta de an</w:t>
      </w:r>
      <w:r>
        <w:rPr>
          <w:rStyle w:val="Ninguno"/>
          <w:rFonts w:ascii="Times New Roman" w:hAnsi="Times New Roman" w:hint="default"/>
          <w:rtl w:val="0"/>
          <w:lang w:val="en-US"/>
        </w:rPr>
        <w:t>á</w:t>
      </w:r>
      <w:r>
        <w:rPr>
          <w:rStyle w:val="Ninguno"/>
          <w:rFonts w:ascii="Times New Roman" w:hAnsi="Times New Roman"/>
          <w:rtl w:val="0"/>
          <w:lang w:val="en-US"/>
        </w:rPr>
        <w:t>lisis que ayuda a revelar no s</w:t>
      </w:r>
      <w:r>
        <w:rPr>
          <w:rStyle w:val="Ninguno"/>
          <w:rFonts w:ascii="Times New Roman" w:hAnsi="Times New Roman" w:hint="default"/>
          <w:rtl w:val="0"/>
          <w:lang w:val="en-US"/>
        </w:rPr>
        <w:t>ó</w:t>
      </w:r>
      <w:r>
        <w:rPr>
          <w:rStyle w:val="Ninguno"/>
          <w:rFonts w:ascii="Times New Roman" w:hAnsi="Times New Roman"/>
          <w:rtl w:val="0"/>
          <w:lang w:val="en-US"/>
        </w:rPr>
        <w:t>lo la estructura y estabilidad sino las propiedades din</w:t>
      </w:r>
      <w:r>
        <w:rPr>
          <w:rStyle w:val="Ninguno"/>
          <w:rFonts w:ascii="Times New Roman" w:hAnsi="Times New Roman" w:hint="default"/>
          <w:rtl w:val="0"/>
          <w:lang w:val="en-US"/>
        </w:rPr>
        <w:t>á</w:t>
      </w:r>
      <w:r>
        <w:rPr>
          <w:rStyle w:val="Ninguno"/>
          <w:rFonts w:ascii="Times New Roman" w:hAnsi="Times New Roman"/>
          <w:rtl w:val="0"/>
          <w:lang w:val="en-US"/>
        </w:rPr>
        <w:t>micas y energ</w:t>
      </w:r>
      <w:r>
        <w:rPr>
          <w:rStyle w:val="Ninguno"/>
          <w:rFonts w:ascii="Times New Roman" w:hAnsi="Times New Roman" w:hint="default"/>
          <w:rtl w:val="0"/>
          <w:lang w:val="en-US"/>
        </w:rPr>
        <w:t>é</w:t>
      </w:r>
      <w:r>
        <w:rPr>
          <w:rStyle w:val="Ninguno"/>
          <w:rFonts w:ascii="Times New Roman" w:hAnsi="Times New Roman"/>
          <w:rtl w:val="0"/>
          <w:lang w:val="en-US"/>
        </w:rPr>
        <w:t>ticas de un ecosistema (Belgrano et al. 2005). Los modelos tr</w:t>
      </w:r>
      <w:r>
        <w:rPr>
          <w:rStyle w:val="Ninguno"/>
          <w:rFonts w:ascii="Times New Roman" w:hAnsi="Times New Roman" w:hint="default"/>
          <w:rtl w:val="0"/>
          <w:lang w:val="en-US"/>
        </w:rPr>
        <w:t>ó</w:t>
      </w:r>
      <w:r>
        <w:rPr>
          <w:rStyle w:val="Ninguno"/>
          <w:rFonts w:ascii="Times New Roman" w:hAnsi="Times New Roman"/>
          <w:rtl w:val="0"/>
          <w:lang w:val="en-US"/>
        </w:rPr>
        <w:t xml:space="preserve">ficos de redes complejas pueden ser </w:t>
      </w:r>
      <w:r>
        <w:rPr>
          <w:rStyle w:val="Ninguno"/>
          <w:rFonts w:ascii="Times New Roman" w:hAnsi="Times New Roman" w:hint="default"/>
          <w:rtl w:val="0"/>
          <w:lang w:val="en-US"/>
        </w:rPr>
        <w:t>ú</w:t>
      </w:r>
      <w:r>
        <w:rPr>
          <w:rStyle w:val="Ninguno"/>
          <w:rFonts w:ascii="Times New Roman" w:hAnsi="Times New Roman"/>
          <w:rtl w:val="0"/>
          <w:lang w:val="en-US"/>
        </w:rPr>
        <w:t>tiles para evitar el reduccionismo de analizar solo las especies que se suponen importantes y/o con las interacciones de mayor flujo relativo, lo que trae como consecuencia una descripci</w:t>
      </w:r>
      <w:r>
        <w:rPr>
          <w:rStyle w:val="Ninguno"/>
          <w:rFonts w:ascii="Times New Roman" w:hAnsi="Times New Roman" w:hint="default"/>
          <w:rtl w:val="0"/>
          <w:lang w:val="en-US"/>
        </w:rPr>
        <w:t>ó</w:t>
      </w:r>
      <w:r>
        <w:rPr>
          <w:rStyle w:val="Ninguno"/>
          <w:rFonts w:ascii="Times New Roman" w:hAnsi="Times New Roman"/>
          <w:rtl w:val="0"/>
          <w:lang w:val="en-US"/>
        </w:rPr>
        <w:t>n sesgada e incompleta del sistema en estudio. Al incorporar la mayor parte de las interacciones es posible capturar fen</w:t>
      </w:r>
      <w:r>
        <w:rPr>
          <w:rStyle w:val="Ninguno"/>
          <w:rFonts w:ascii="Times New Roman" w:hAnsi="Times New Roman" w:hint="default"/>
          <w:rtl w:val="0"/>
          <w:lang w:val="en-US"/>
        </w:rPr>
        <w:t>ó</w:t>
      </w:r>
      <w:r>
        <w:rPr>
          <w:rStyle w:val="Ninguno"/>
          <w:rFonts w:ascii="Times New Roman" w:hAnsi="Times New Roman"/>
          <w:rtl w:val="0"/>
          <w:lang w:val="en-US"/>
        </w:rPr>
        <w:t xml:space="preserve">menos emergentes imposibles de predecir cuando se utilizan modelos de pocas especies (Hagstrom </w:t>
      </w:r>
      <w:r>
        <w:rPr>
          <w:rStyle w:val="Ninguno"/>
          <w:rFonts w:ascii="Times New Roman" w:hAnsi="Times New Roman"/>
          <w:rtl w:val="0"/>
          <w:lang w:val="es-ES_tradnl"/>
        </w:rPr>
        <w:t>&amp;</w:t>
      </w:r>
      <w:r>
        <w:rPr>
          <w:rStyle w:val="Ninguno"/>
          <w:rFonts w:ascii="Times New Roman" w:hAnsi="Times New Roman"/>
          <w:rtl w:val="0"/>
          <w:lang w:val="en-US"/>
        </w:rPr>
        <w:t xml:space="preserve"> Levin 2017). Esto proporciona una perspectiva de sistemas complejos para investigar los fen</w:t>
      </w:r>
      <w:r>
        <w:rPr>
          <w:rStyle w:val="Ninguno"/>
          <w:rFonts w:ascii="Times New Roman" w:hAnsi="Times New Roman" w:hint="default"/>
          <w:rtl w:val="0"/>
          <w:lang w:val="en-US"/>
        </w:rPr>
        <w:t>ó</w:t>
      </w:r>
      <w:r>
        <w:rPr>
          <w:rStyle w:val="Ninguno"/>
          <w:rFonts w:ascii="Times New Roman" w:hAnsi="Times New Roman"/>
          <w:rtl w:val="0"/>
          <w:lang w:val="en-US"/>
        </w:rPr>
        <w:t>menos ecol</w:t>
      </w:r>
      <w:r>
        <w:rPr>
          <w:rStyle w:val="Ninguno"/>
          <w:rFonts w:ascii="Times New Roman" w:hAnsi="Times New Roman" w:hint="default"/>
          <w:rtl w:val="0"/>
          <w:lang w:val="en-US"/>
        </w:rPr>
        <w:t>ó</w:t>
      </w:r>
      <w:r>
        <w:rPr>
          <w:rStyle w:val="Ninguno"/>
          <w:rFonts w:ascii="Times New Roman" w:hAnsi="Times New Roman"/>
          <w:rtl w:val="0"/>
          <w:lang w:val="en-US"/>
        </w:rPr>
        <w:t>gicos y para analizar los efectos del cambio clim</w:t>
      </w:r>
      <w:r>
        <w:rPr>
          <w:rStyle w:val="Ninguno"/>
          <w:rFonts w:ascii="Times New Roman" w:hAnsi="Times New Roman" w:hint="default"/>
          <w:rtl w:val="0"/>
          <w:lang w:val="en-US"/>
        </w:rPr>
        <w:t>á</w:t>
      </w:r>
      <w:r>
        <w:rPr>
          <w:rStyle w:val="Ninguno"/>
          <w:rFonts w:ascii="Times New Roman" w:hAnsi="Times New Roman"/>
          <w:rtl w:val="0"/>
          <w:lang w:val="en-US"/>
        </w:rPr>
        <w:t>tico global y las perturbaciones antropog</w:t>
      </w:r>
      <w:r>
        <w:rPr>
          <w:rStyle w:val="Ninguno"/>
          <w:rFonts w:ascii="Times New Roman" w:hAnsi="Times New Roman" w:hint="default"/>
          <w:rtl w:val="0"/>
          <w:lang w:val="en-US"/>
        </w:rPr>
        <w:t>é</w:t>
      </w:r>
      <w:r>
        <w:rPr>
          <w:rStyle w:val="Ninguno"/>
          <w:rFonts w:ascii="Times New Roman" w:hAnsi="Times New Roman"/>
          <w:rtl w:val="0"/>
          <w:lang w:val="en-US"/>
        </w:rPr>
        <w:t xml:space="preserve">nicas en los ecosistemas marinos (Pascual </w:t>
      </w:r>
      <w:r>
        <w:rPr>
          <w:rStyle w:val="Ninguno"/>
          <w:rFonts w:ascii="Times New Roman" w:hAnsi="Times New Roman"/>
          <w:rtl w:val="0"/>
          <w:lang w:val="es-ES_tradnl"/>
        </w:rPr>
        <w:t>&amp;</w:t>
      </w:r>
      <w:r>
        <w:rPr>
          <w:rStyle w:val="Ninguno"/>
          <w:rFonts w:ascii="Times New Roman" w:hAnsi="Times New Roman"/>
          <w:rtl w:val="0"/>
          <w:lang w:val="en-US"/>
        </w:rPr>
        <w:t xml:space="preserve"> Dunne 2005).</w:t>
      </w:r>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El estudio de la complejidad, estructura y estabilidad de las redes tr</w:t>
      </w:r>
      <w:r>
        <w:rPr>
          <w:rStyle w:val="Ninguno"/>
          <w:rFonts w:ascii="Times New Roman" w:hAnsi="Times New Roman" w:hint="default"/>
          <w:rtl w:val="0"/>
          <w:lang w:val="en-US"/>
        </w:rPr>
        <w:t>ó</w:t>
      </w:r>
      <w:r>
        <w:rPr>
          <w:rStyle w:val="Ninguno"/>
          <w:rFonts w:ascii="Times New Roman" w:hAnsi="Times New Roman"/>
          <w:rtl w:val="0"/>
          <w:lang w:val="en-US"/>
        </w:rPr>
        <w:t>ficas utilizando la teor</w:t>
      </w:r>
      <w:r>
        <w:rPr>
          <w:rStyle w:val="Ninguno"/>
          <w:rFonts w:ascii="Times New Roman" w:hAnsi="Times New Roman" w:hint="default"/>
          <w:rtl w:val="0"/>
          <w:lang w:val="en-US"/>
        </w:rPr>
        <w:t>í</w:t>
      </w:r>
      <w:r>
        <w:rPr>
          <w:rStyle w:val="Ninguno"/>
          <w:rFonts w:ascii="Times New Roman" w:hAnsi="Times New Roman"/>
          <w:rtl w:val="0"/>
          <w:lang w:val="en-US"/>
        </w:rPr>
        <w:t>a de redes comenz</w:t>
      </w:r>
      <w:r>
        <w:rPr>
          <w:rStyle w:val="Ninguno"/>
          <w:rFonts w:ascii="Times New Roman" w:hAnsi="Times New Roman" w:hint="default"/>
          <w:rtl w:val="0"/>
          <w:lang w:val="en-US"/>
        </w:rPr>
        <w:t xml:space="preserve">ó </w:t>
      </w:r>
      <w:r>
        <w:rPr>
          <w:rStyle w:val="Ninguno"/>
          <w:rFonts w:ascii="Times New Roman" w:hAnsi="Times New Roman"/>
          <w:rtl w:val="0"/>
          <w:lang w:val="en-US"/>
        </w:rPr>
        <w:t>en la d</w:t>
      </w:r>
      <w:r>
        <w:rPr>
          <w:rStyle w:val="Ninguno"/>
          <w:rFonts w:ascii="Times New Roman" w:hAnsi="Times New Roman" w:hint="default"/>
          <w:rtl w:val="0"/>
          <w:lang w:val="en-US"/>
        </w:rPr>
        <w:t>é</w:t>
      </w:r>
      <w:r>
        <w:rPr>
          <w:rStyle w:val="Ninguno"/>
          <w:rFonts w:ascii="Times New Roman" w:hAnsi="Times New Roman"/>
          <w:rtl w:val="0"/>
          <w:lang w:val="en-US"/>
        </w:rPr>
        <w:t>cada de 1970 con el an</w:t>
      </w:r>
      <w:r>
        <w:rPr>
          <w:rStyle w:val="Ninguno"/>
          <w:rFonts w:ascii="Times New Roman" w:hAnsi="Times New Roman" w:hint="default"/>
          <w:rtl w:val="0"/>
          <w:lang w:val="en-US"/>
        </w:rPr>
        <w:t>á</w:t>
      </w:r>
      <w:r>
        <w:rPr>
          <w:rStyle w:val="Ninguno"/>
          <w:rFonts w:ascii="Times New Roman" w:hAnsi="Times New Roman"/>
          <w:rtl w:val="0"/>
          <w:lang w:val="en-US"/>
        </w:rPr>
        <w:t>lisis de comunidades terrestres y dulceacu</w:t>
      </w:r>
      <w:r>
        <w:rPr>
          <w:rStyle w:val="Ninguno"/>
          <w:rFonts w:ascii="Times New Roman" w:hAnsi="Times New Roman" w:hint="default"/>
          <w:rtl w:val="0"/>
          <w:lang w:val="en-US"/>
        </w:rPr>
        <w:t>í</w:t>
      </w:r>
      <w:r>
        <w:rPr>
          <w:rStyle w:val="Ninguno"/>
          <w:rFonts w:ascii="Times New Roman" w:hAnsi="Times New Roman"/>
          <w:rtl w:val="0"/>
          <w:lang w:val="en-US"/>
        </w:rPr>
        <w:t xml:space="preserve">colas (May 1973; Cohen </w:t>
      </w:r>
      <w:r>
        <w:rPr>
          <w:rStyle w:val="Ninguno"/>
          <w:rFonts w:ascii="Times New Roman" w:hAnsi="Times New Roman"/>
          <w:rtl w:val="0"/>
          <w:lang w:val="es-ES_tradnl"/>
        </w:rPr>
        <w:t>&amp;</w:t>
      </w:r>
      <w:r>
        <w:rPr>
          <w:rStyle w:val="Ninguno"/>
          <w:rFonts w:ascii="Times New Roman" w:hAnsi="Times New Roman"/>
          <w:rtl w:val="0"/>
          <w:lang w:val="en-US"/>
        </w:rPr>
        <w:t xml:space="preserve"> Stephens 1978; Pimm 1980; Briand </w:t>
      </w:r>
      <w:r>
        <w:rPr>
          <w:rStyle w:val="Ninguno"/>
          <w:rFonts w:ascii="Times New Roman" w:hAnsi="Times New Roman"/>
          <w:rtl w:val="0"/>
          <w:lang w:val="es-ES_tradnl"/>
        </w:rPr>
        <w:t>&amp;</w:t>
      </w:r>
      <w:r>
        <w:rPr>
          <w:rStyle w:val="Ninguno"/>
          <w:rFonts w:ascii="Times New Roman" w:hAnsi="Times New Roman"/>
          <w:rtl w:val="0"/>
          <w:lang w:val="en-US"/>
        </w:rPr>
        <w:t xml:space="preserve"> Cohen 1987). Durante esta </w:t>
      </w:r>
      <w:r>
        <w:rPr>
          <w:rStyle w:val="Ninguno"/>
          <w:rFonts w:ascii="Times New Roman" w:hAnsi="Times New Roman" w:hint="default"/>
          <w:rtl w:val="0"/>
          <w:lang w:val="en-US"/>
        </w:rPr>
        <w:t>é</w:t>
      </w:r>
      <w:r>
        <w:rPr>
          <w:rStyle w:val="Ninguno"/>
          <w:rFonts w:ascii="Times New Roman" w:hAnsi="Times New Roman"/>
          <w:rtl w:val="0"/>
          <w:lang w:val="en-US"/>
        </w:rPr>
        <w:t>poca, el f</w:t>
      </w:r>
      <w:r>
        <w:rPr>
          <w:rStyle w:val="Ninguno"/>
          <w:rFonts w:ascii="Times New Roman" w:hAnsi="Times New Roman" w:hint="default"/>
          <w:rtl w:val="0"/>
          <w:lang w:val="en-US"/>
        </w:rPr>
        <w:t>í</w:t>
      </w:r>
      <w:r>
        <w:rPr>
          <w:rStyle w:val="Ninguno"/>
          <w:rFonts w:ascii="Times New Roman" w:hAnsi="Times New Roman"/>
          <w:rtl w:val="0"/>
          <w:lang w:val="en-US"/>
        </w:rPr>
        <w:t>sico australiano Robert M. May sugiri</w:t>
      </w:r>
      <w:r>
        <w:rPr>
          <w:rStyle w:val="Ninguno"/>
          <w:rFonts w:ascii="Times New Roman" w:hAnsi="Times New Roman" w:hint="default"/>
          <w:rtl w:val="0"/>
          <w:lang w:val="en-US"/>
        </w:rPr>
        <w:t>ó</w:t>
      </w:r>
      <w:r>
        <w:rPr>
          <w:rStyle w:val="Ninguno"/>
          <w:rFonts w:ascii="Times New Roman" w:hAnsi="Times New Roman"/>
          <w:rtl w:val="0"/>
          <w:lang w:val="en-US"/>
        </w:rPr>
        <w:t>, de manera te</w:t>
      </w:r>
      <w:r>
        <w:rPr>
          <w:rStyle w:val="Ninguno"/>
          <w:rFonts w:ascii="Times New Roman" w:hAnsi="Times New Roman" w:hint="default"/>
          <w:rtl w:val="0"/>
          <w:lang w:val="en-US"/>
        </w:rPr>
        <w:t>ó</w:t>
      </w:r>
      <w:r>
        <w:rPr>
          <w:rStyle w:val="Ninguno"/>
          <w:rFonts w:ascii="Times New Roman" w:hAnsi="Times New Roman"/>
          <w:rtl w:val="0"/>
          <w:lang w:val="en-US"/>
        </w:rPr>
        <w:t>rica, que exist</w:t>
      </w:r>
      <w:r>
        <w:rPr>
          <w:rStyle w:val="Ninguno"/>
          <w:rFonts w:ascii="Times New Roman" w:hAnsi="Times New Roman" w:hint="default"/>
          <w:rtl w:val="0"/>
          <w:lang w:val="en-US"/>
        </w:rPr>
        <w:t>í</w:t>
      </w:r>
      <w:r>
        <w:rPr>
          <w:rStyle w:val="Ninguno"/>
          <w:rFonts w:ascii="Times New Roman" w:hAnsi="Times New Roman"/>
          <w:rtl w:val="0"/>
          <w:lang w:val="en-US"/>
        </w:rPr>
        <w:t>a una relaci</w:t>
      </w:r>
      <w:r>
        <w:rPr>
          <w:rStyle w:val="Ninguno"/>
          <w:rFonts w:ascii="Times New Roman" w:hAnsi="Times New Roman" w:hint="default"/>
          <w:rtl w:val="0"/>
          <w:lang w:val="en-US"/>
        </w:rPr>
        <w:t>ó</w:t>
      </w:r>
      <w:r>
        <w:rPr>
          <w:rStyle w:val="Ninguno"/>
          <w:rFonts w:ascii="Times New Roman" w:hAnsi="Times New Roman"/>
          <w:rtl w:val="0"/>
          <w:lang w:val="en-US"/>
        </w:rPr>
        <w:t>n entre complejidad, analizada mediante la conectividad (C = L/S^2 donde L es el n</w:t>
      </w:r>
      <w:r>
        <w:rPr>
          <w:rStyle w:val="Ninguno"/>
          <w:rFonts w:ascii="Times New Roman" w:hAnsi="Times New Roman" w:hint="default"/>
          <w:rtl w:val="0"/>
          <w:lang w:val="en-US"/>
        </w:rPr>
        <w:t>ú</w:t>
      </w:r>
      <w:r>
        <w:rPr>
          <w:rStyle w:val="Ninguno"/>
          <w:rFonts w:ascii="Times New Roman" w:hAnsi="Times New Roman"/>
          <w:rtl w:val="0"/>
          <w:lang w:val="en-US"/>
        </w:rPr>
        <w:t>mero de interacciones y S es el n</w:t>
      </w:r>
      <w:r>
        <w:rPr>
          <w:rStyle w:val="Ninguno"/>
          <w:rFonts w:ascii="Times New Roman" w:hAnsi="Times New Roman" w:hint="default"/>
          <w:rtl w:val="0"/>
          <w:lang w:val="en-US"/>
        </w:rPr>
        <w:t>ú</w:t>
      </w:r>
      <w:r>
        <w:rPr>
          <w:rStyle w:val="Ninguno"/>
          <w:rFonts w:ascii="Times New Roman" w:hAnsi="Times New Roman"/>
          <w:rtl w:val="0"/>
          <w:lang w:val="en-US"/>
        </w:rPr>
        <w:t>mero de especies), y estabilidad en redes tr</w:t>
      </w:r>
      <w:r>
        <w:rPr>
          <w:rStyle w:val="Ninguno"/>
          <w:rFonts w:ascii="Times New Roman" w:hAnsi="Times New Roman" w:hint="default"/>
          <w:rtl w:val="0"/>
          <w:lang w:val="en-US"/>
        </w:rPr>
        <w:t>ó</w:t>
      </w:r>
      <w:r>
        <w:rPr>
          <w:rStyle w:val="Ninguno"/>
          <w:rFonts w:ascii="Times New Roman" w:hAnsi="Times New Roman"/>
          <w:rtl w:val="0"/>
          <w:lang w:val="en-US"/>
        </w:rPr>
        <w:t>ficas con estructura aleatoria: a mayor complejidad, menor estabilidad (May 1973). Con el advenimiento de redes tr</w:t>
      </w:r>
      <w:r>
        <w:rPr>
          <w:rStyle w:val="Ninguno"/>
          <w:rFonts w:ascii="Times New Roman" w:hAnsi="Times New Roman" w:hint="default"/>
          <w:rtl w:val="0"/>
          <w:lang w:val="en-US"/>
        </w:rPr>
        <w:t>ó</w:t>
      </w:r>
      <w:r>
        <w:rPr>
          <w:rStyle w:val="Ninguno"/>
          <w:rFonts w:ascii="Times New Roman" w:hAnsi="Times New Roman"/>
          <w:rtl w:val="0"/>
          <w:lang w:val="en-US"/>
        </w:rPr>
        <w:t>ficas emp</w:t>
      </w:r>
      <w:r>
        <w:rPr>
          <w:rStyle w:val="Ninguno"/>
          <w:rFonts w:ascii="Times New Roman" w:hAnsi="Times New Roman" w:hint="default"/>
          <w:rtl w:val="0"/>
          <w:lang w:val="en-US"/>
        </w:rPr>
        <w:t>í</w:t>
      </w:r>
      <w:r>
        <w:rPr>
          <w:rStyle w:val="Ninguno"/>
          <w:rFonts w:ascii="Times New Roman" w:hAnsi="Times New Roman"/>
          <w:rtl w:val="0"/>
          <w:lang w:val="en-US"/>
        </w:rPr>
        <w:t>ricas de mayor resoluci</w:t>
      </w:r>
      <w:r>
        <w:rPr>
          <w:rStyle w:val="Ninguno"/>
          <w:rFonts w:ascii="Times New Roman" w:hAnsi="Times New Roman" w:hint="default"/>
          <w:rtl w:val="0"/>
          <w:lang w:val="en-US"/>
        </w:rPr>
        <w:t>ó</w:t>
      </w:r>
      <w:r>
        <w:rPr>
          <w:rStyle w:val="Ninguno"/>
          <w:rFonts w:ascii="Times New Roman" w:hAnsi="Times New Roman"/>
          <w:rtl w:val="0"/>
          <w:lang w:val="en-US"/>
        </w:rPr>
        <w:t>n, es decir mayor representaci</w:t>
      </w:r>
      <w:r>
        <w:rPr>
          <w:rStyle w:val="Ninguno"/>
          <w:rFonts w:ascii="Times New Roman" w:hAnsi="Times New Roman" w:hint="default"/>
          <w:rtl w:val="0"/>
          <w:lang w:val="en-US"/>
        </w:rPr>
        <w:t>ó</w:t>
      </w:r>
      <w:r>
        <w:rPr>
          <w:rStyle w:val="Ninguno"/>
          <w:rFonts w:ascii="Times New Roman" w:hAnsi="Times New Roman"/>
          <w:rtl w:val="0"/>
          <w:lang w:val="en-US"/>
        </w:rPr>
        <w:t>n de especies biol</w:t>
      </w:r>
      <w:r>
        <w:rPr>
          <w:rStyle w:val="Ninguno"/>
          <w:rFonts w:ascii="Times New Roman" w:hAnsi="Times New Roman" w:hint="default"/>
          <w:rtl w:val="0"/>
          <w:lang w:val="en-US"/>
        </w:rPr>
        <w:t>ó</w:t>
      </w:r>
      <w:r>
        <w:rPr>
          <w:rStyle w:val="Ninguno"/>
          <w:rFonts w:ascii="Times New Roman" w:hAnsi="Times New Roman"/>
          <w:rtl w:val="0"/>
          <w:lang w:val="en-US"/>
        </w:rPr>
        <w:t>gicas que de grupos funcionales agregados y, por ende, complejidad, la hip</w:t>
      </w:r>
      <w:r>
        <w:rPr>
          <w:rStyle w:val="Ninguno"/>
          <w:rFonts w:ascii="Times New Roman" w:hAnsi="Times New Roman" w:hint="default"/>
          <w:rtl w:val="0"/>
          <w:lang w:val="en-US"/>
        </w:rPr>
        <w:t>ó</w:t>
      </w:r>
      <w:r>
        <w:rPr>
          <w:rStyle w:val="Ninguno"/>
          <w:rFonts w:ascii="Times New Roman" w:hAnsi="Times New Roman"/>
          <w:rtl w:val="0"/>
          <w:lang w:val="en-US"/>
        </w:rPr>
        <w:t>tesis sobre la relaci</w:t>
      </w:r>
      <w:r>
        <w:rPr>
          <w:rStyle w:val="Ninguno"/>
          <w:rFonts w:ascii="Times New Roman" w:hAnsi="Times New Roman" w:hint="default"/>
          <w:rtl w:val="0"/>
          <w:lang w:val="en-US"/>
        </w:rPr>
        <w:t>ó</w:t>
      </w:r>
      <w:r>
        <w:rPr>
          <w:rStyle w:val="Ninguno"/>
          <w:rFonts w:ascii="Times New Roman" w:hAnsi="Times New Roman"/>
          <w:rtl w:val="0"/>
          <w:lang w:val="en-US"/>
        </w:rPr>
        <w:t>n entre complejidad y estabilidad comenz</w:t>
      </w:r>
      <w:r>
        <w:rPr>
          <w:rStyle w:val="Ninguno"/>
          <w:rFonts w:ascii="Times New Roman" w:hAnsi="Times New Roman" w:hint="default"/>
          <w:rtl w:val="0"/>
          <w:lang w:val="en-US"/>
        </w:rPr>
        <w:t xml:space="preserve">ó </w:t>
      </w:r>
      <w:r>
        <w:rPr>
          <w:rStyle w:val="Ninguno"/>
          <w:rFonts w:ascii="Times New Roman" w:hAnsi="Times New Roman"/>
          <w:rtl w:val="0"/>
          <w:lang w:val="en-US"/>
        </w:rPr>
        <w:t xml:space="preserve">a ser objeto de debate (Martinez 1993; Hall </w:t>
      </w:r>
      <w:r>
        <w:rPr>
          <w:rStyle w:val="Ninguno"/>
          <w:rFonts w:ascii="Times New Roman" w:hAnsi="Times New Roman"/>
          <w:rtl w:val="0"/>
          <w:lang w:val="es-ES_tradnl"/>
        </w:rPr>
        <w:t>&amp;</w:t>
      </w:r>
      <w:r>
        <w:rPr>
          <w:rStyle w:val="Ninguno"/>
          <w:rFonts w:ascii="Times New Roman" w:hAnsi="Times New Roman"/>
          <w:rtl w:val="0"/>
          <w:lang w:val="en-US"/>
        </w:rPr>
        <w:t xml:space="preserve"> Raffaelli 1997; Jacquet et al. 2016). Actualmente, los estudios de redes tr</w:t>
      </w:r>
      <w:r>
        <w:rPr>
          <w:rStyle w:val="Ninguno"/>
          <w:rFonts w:ascii="Times New Roman" w:hAnsi="Times New Roman" w:hint="default"/>
          <w:rtl w:val="0"/>
          <w:lang w:val="en-US"/>
        </w:rPr>
        <w:t>ó</w:t>
      </w:r>
      <w:r>
        <w:rPr>
          <w:rStyle w:val="Ninguno"/>
          <w:rFonts w:ascii="Times New Roman" w:hAnsi="Times New Roman"/>
          <w:rtl w:val="0"/>
          <w:lang w:val="en-US"/>
        </w:rPr>
        <w:t>ficas se centran en el an</w:t>
      </w:r>
      <w:r>
        <w:rPr>
          <w:rStyle w:val="Ninguno"/>
          <w:rFonts w:ascii="Times New Roman" w:hAnsi="Times New Roman" w:hint="default"/>
          <w:rtl w:val="0"/>
          <w:lang w:val="en-US"/>
        </w:rPr>
        <w:t>á</w:t>
      </w:r>
      <w:r>
        <w:rPr>
          <w:rStyle w:val="Ninguno"/>
          <w:rFonts w:ascii="Times New Roman" w:hAnsi="Times New Roman"/>
          <w:rtl w:val="0"/>
          <w:lang w:val="en-US"/>
        </w:rPr>
        <w:t xml:space="preserve">lisis de la estructura y su influencia en el funcionamiento y estabilidad de los ecosistemas (e.g. Stouffer </w:t>
      </w:r>
      <w:r>
        <w:rPr>
          <w:rStyle w:val="Ninguno"/>
          <w:rFonts w:ascii="Times New Roman" w:hAnsi="Times New Roman"/>
          <w:rtl w:val="0"/>
          <w:lang w:val="es-ES_tradnl"/>
        </w:rPr>
        <w:t>&amp;</w:t>
      </w:r>
      <w:r>
        <w:rPr>
          <w:rStyle w:val="Ninguno"/>
          <w:rFonts w:ascii="Times New Roman" w:hAnsi="Times New Roman"/>
          <w:rtl w:val="0"/>
          <w:lang w:val="en-US"/>
        </w:rPr>
        <w:t xml:space="preserve"> Bascompte 2011; Marina et al. 2018</w:t>
      </w:r>
      <w:ins w:id="106" w:date="2022-12-20T10:44:46Z" w:author="Revisor">
        <w:r>
          <w:rPr>
            <w:rStyle w:val="Ninguno"/>
            <w:rFonts w:ascii="Times New Roman" w:hAnsi="Times New Roman"/>
            <w:rtl w:val="0"/>
            <w:lang w:val="es-ES_tradnl"/>
          </w:rPr>
          <w:t>a</w:t>
        </w:r>
      </w:ins>
      <w:r>
        <w:rPr>
          <w:rStyle w:val="Ninguno"/>
          <w:rFonts w:ascii="Times New Roman" w:hAnsi="Times New Roman"/>
          <w:rtl w:val="0"/>
          <w:lang w:val="en-US"/>
        </w:rPr>
        <w:t>; Marina et al. 2018</w:t>
      </w:r>
      <w:ins w:id="107" w:date="2022-12-20T10:44:49Z" w:author="Revisor">
        <w:r>
          <w:rPr>
            <w:rStyle w:val="Ninguno"/>
            <w:rFonts w:ascii="Times New Roman" w:hAnsi="Times New Roman"/>
            <w:rtl w:val="0"/>
            <w:lang w:val="es-ES_tradnl"/>
          </w:rPr>
          <w:t>b</w:t>
        </w:r>
      </w:ins>
      <w:r>
        <w:rPr>
          <w:rStyle w:val="Ninguno"/>
          <w:rFonts w:ascii="Times New Roman" w:hAnsi="Times New Roman"/>
          <w:rtl w:val="0"/>
          <w:lang w:val="en-US"/>
        </w:rPr>
        <w:t>; Landi et al. 2018). En este sentido, existe evidencia de correlaci</w:t>
      </w:r>
      <w:r>
        <w:rPr>
          <w:rStyle w:val="Ninguno"/>
          <w:rFonts w:ascii="Times New Roman" w:hAnsi="Times New Roman" w:hint="default"/>
          <w:rtl w:val="0"/>
          <w:lang w:val="en-US"/>
        </w:rPr>
        <w:t>ó</w:t>
      </w:r>
      <w:r>
        <w:rPr>
          <w:rStyle w:val="Ninguno"/>
          <w:rFonts w:ascii="Times New Roman" w:hAnsi="Times New Roman"/>
          <w:rtl w:val="0"/>
          <w:lang w:val="en-US"/>
        </w:rPr>
        <w:t>n entre ciertas propiedades estructurales y la respuesta de las redes tr</w:t>
      </w:r>
      <w:r>
        <w:rPr>
          <w:rStyle w:val="Ninguno"/>
          <w:rFonts w:ascii="Times New Roman" w:hAnsi="Times New Roman" w:hint="default"/>
          <w:rtl w:val="0"/>
          <w:lang w:val="en-US"/>
        </w:rPr>
        <w:t>ó</w:t>
      </w:r>
      <w:r>
        <w:rPr>
          <w:rStyle w:val="Ninguno"/>
          <w:rFonts w:ascii="Times New Roman" w:hAnsi="Times New Roman"/>
          <w:rtl w:val="0"/>
          <w:lang w:val="en-US"/>
        </w:rPr>
        <w:t xml:space="preserve">ficas a cambios de diverso origen afectando, en </w:t>
      </w:r>
      <w:r>
        <w:rPr>
          <w:rStyle w:val="Ninguno"/>
          <w:rFonts w:ascii="Times New Roman" w:hAnsi="Times New Roman" w:hint="default"/>
          <w:rtl w:val="0"/>
          <w:lang w:val="en-US"/>
        </w:rPr>
        <w:t>ú</w:t>
      </w:r>
      <w:r>
        <w:rPr>
          <w:rStyle w:val="Ninguno"/>
          <w:rFonts w:ascii="Times New Roman" w:hAnsi="Times New Roman"/>
          <w:rtl w:val="0"/>
          <w:lang w:val="en-US"/>
        </w:rPr>
        <w:t xml:space="preserve">ltima instancia, la estabilidad de la red (Stouffer </w:t>
      </w:r>
      <w:r>
        <w:rPr>
          <w:rStyle w:val="Ninguno"/>
          <w:rFonts w:ascii="Times New Roman" w:hAnsi="Times New Roman"/>
          <w:rtl w:val="0"/>
          <w:lang w:val="es-ES_tradnl"/>
        </w:rPr>
        <w:t>&amp;</w:t>
      </w:r>
      <w:r>
        <w:rPr>
          <w:rStyle w:val="Ninguno"/>
          <w:rFonts w:ascii="Times New Roman" w:hAnsi="Times New Roman"/>
          <w:rtl w:val="0"/>
          <w:lang w:val="en-US"/>
        </w:rPr>
        <w:t xml:space="preserve"> Bascompte 2011; Johnson et al. 2014; Borrelli et al. 2015).</w:t>
      </w:r>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En particular, las contribuciones realizadas con respecto a la complejidad, estructura y estabilidad de las redes tr</w:t>
      </w:r>
      <w:r>
        <w:rPr>
          <w:rStyle w:val="Ninguno"/>
          <w:rFonts w:ascii="Times New Roman" w:hAnsi="Times New Roman" w:hint="default"/>
          <w:rtl w:val="0"/>
          <w:lang w:val="en-US"/>
        </w:rPr>
        <w:t>ó</w:t>
      </w:r>
      <w:r>
        <w:rPr>
          <w:rStyle w:val="Ninguno"/>
          <w:rFonts w:ascii="Times New Roman" w:hAnsi="Times New Roman"/>
          <w:rtl w:val="0"/>
          <w:lang w:val="en-US"/>
        </w:rPr>
        <w:t>ficas marinas utilizando el enfoque de redes complejas se concentran en algunos ecosistemas. Los ecosistemas marinos m</w:t>
      </w:r>
      <w:r>
        <w:rPr>
          <w:rStyle w:val="Ninguno"/>
          <w:rFonts w:ascii="Times New Roman" w:hAnsi="Times New Roman" w:hint="default"/>
          <w:rtl w:val="0"/>
          <w:lang w:val="en-US"/>
        </w:rPr>
        <w:t>á</w:t>
      </w:r>
      <w:r>
        <w:rPr>
          <w:rStyle w:val="Ninguno"/>
          <w:rFonts w:ascii="Times New Roman" w:hAnsi="Times New Roman"/>
          <w:rtl w:val="0"/>
          <w:lang w:val="en-US"/>
        </w:rPr>
        <w:t>s estudiados en este sentido son: el Mar B</w:t>
      </w:r>
      <w:r>
        <w:rPr>
          <w:rStyle w:val="Ninguno"/>
          <w:rFonts w:ascii="Times New Roman" w:hAnsi="Times New Roman" w:hint="default"/>
          <w:rtl w:val="0"/>
          <w:lang w:val="en-US"/>
        </w:rPr>
        <w:t>á</w:t>
      </w:r>
      <w:r>
        <w:rPr>
          <w:rStyle w:val="Ninguno"/>
          <w:rFonts w:ascii="Times New Roman" w:hAnsi="Times New Roman"/>
          <w:rtl w:val="0"/>
          <w:lang w:val="en-US"/>
        </w:rPr>
        <w:t xml:space="preserve">ltico (Yletyinen et al. 2016; Kortsch et al. 2021; Tomczak et al. 2022), el Mar de Barents (Olivier </w:t>
      </w:r>
      <w:r>
        <w:rPr>
          <w:rStyle w:val="Ninguno"/>
          <w:rFonts w:ascii="Times New Roman" w:hAnsi="Times New Roman"/>
          <w:rtl w:val="0"/>
          <w:lang w:val="es-ES_tradnl"/>
        </w:rPr>
        <w:t>&amp;</w:t>
      </w:r>
      <w:r>
        <w:rPr>
          <w:rStyle w:val="Ninguno"/>
          <w:rFonts w:ascii="Times New Roman" w:hAnsi="Times New Roman"/>
          <w:rtl w:val="0"/>
          <w:lang w:val="en-US"/>
        </w:rPr>
        <w:t xml:space="preserve"> Planque 2017), el intermareal rocoso de Chile (P</w:t>
      </w:r>
      <w:r>
        <w:rPr>
          <w:rStyle w:val="Ninguno"/>
          <w:rFonts w:ascii="Times New Roman" w:hAnsi="Times New Roman" w:hint="default"/>
          <w:rtl w:val="0"/>
          <w:lang w:val="en-US"/>
        </w:rPr>
        <w:t>é</w:t>
      </w:r>
      <w:r>
        <w:rPr>
          <w:rStyle w:val="Ninguno"/>
          <w:rFonts w:ascii="Times New Roman" w:hAnsi="Times New Roman"/>
          <w:rtl w:val="0"/>
          <w:lang w:val="en-US"/>
        </w:rPr>
        <w:t>rez-Matus et al. 2017) y algunas regiones costeras ant</w:t>
      </w:r>
      <w:r>
        <w:rPr>
          <w:rStyle w:val="Ninguno"/>
          <w:rFonts w:ascii="Times New Roman" w:hAnsi="Times New Roman" w:hint="default"/>
          <w:rtl w:val="0"/>
          <w:lang w:val="en-US"/>
        </w:rPr>
        <w:t>á</w:t>
      </w:r>
      <w:r>
        <w:rPr>
          <w:rStyle w:val="Ninguno"/>
          <w:rFonts w:ascii="Times New Roman" w:hAnsi="Times New Roman"/>
          <w:rtl w:val="0"/>
          <w:lang w:val="en-US"/>
        </w:rPr>
        <w:t>rticas y pel</w:t>
      </w:r>
      <w:r>
        <w:rPr>
          <w:rStyle w:val="Ninguno"/>
          <w:rFonts w:ascii="Times New Roman" w:hAnsi="Times New Roman" w:hint="default"/>
          <w:rtl w:val="0"/>
          <w:lang w:val="en-US"/>
        </w:rPr>
        <w:t>á</w:t>
      </w:r>
      <w:r>
        <w:rPr>
          <w:rStyle w:val="Ninguno"/>
          <w:rFonts w:ascii="Times New Roman" w:hAnsi="Times New Roman"/>
          <w:rtl w:val="0"/>
          <w:lang w:val="en-US"/>
        </w:rPr>
        <w:t>gicas del Oc</w:t>
      </w:r>
      <w:r>
        <w:rPr>
          <w:rStyle w:val="Ninguno"/>
          <w:rFonts w:ascii="Times New Roman" w:hAnsi="Times New Roman" w:hint="default"/>
          <w:rtl w:val="0"/>
          <w:lang w:val="en-US"/>
        </w:rPr>
        <w:t>é</w:t>
      </w:r>
      <w:r>
        <w:rPr>
          <w:rStyle w:val="Ninguno"/>
          <w:rFonts w:ascii="Times New Roman" w:hAnsi="Times New Roman"/>
          <w:rtl w:val="0"/>
          <w:lang w:val="en-US"/>
        </w:rPr>
        <w:t>ano Austral (Jacob et al. 2011; Ortiz et al. 2017; Rossi et al. 2019; McCormack et al. 2020). A modo de resumen, estos trabajos dan evidencia de la existencia de una compleja red de interacciones tr</w:t>
      </w:r>
      <w:r>
        <w:rPr>
          <w:rStyle w:val="Ninguno"/>
          <w:rFonts w:ascii="Times New Roman" w:hAnsi="Times New Roman" w:hint="default"/>
          <w:rtl w:val="0"/>
          <w:lang w:val="en-US"/>
        </w:rPr>
        <w:t>ó</w:t>
      </w:r>
      <w:r>
        <w:rPr>
          <w:rStyle w:val="Ninguno"/>
          <w:rFonts w:ascii="Times New Roman" w:hAnsi="Times New Roman"/>
          <w:rtl w:val="0"/>
          <w:lang w:val="en-US"/>
        </w:rPr>
        <w:t>ficas con caracter</w:t>
      </w:r>
      <w:r>
        <w:rPr>
          <w:rStyle w:val="Ninguno"/>
          <w:rFonts w:ascii="Times New Roman" w:hAnsi="Times New Roman" w:hint="default"/>
          <w:rtl w:val="0"/>
          <w:lang w:val="en-US"/>
        </w:rPr>
        <w:t>í</w:t>
      </w:r>
      <w:r>
        <w:rPr>
          <w:rStyle w:val="Ninguno"/>
          <w:rFonts w:ascii="Times New Roman" w:hAnsi="Times New Roman"/>
          <w:rtl w:val="0"/>
          <w:lang w:val="en-US"/>
        </w:rPr>
        <w:t>sticas estructurales particulares en cada sistema estudiado. Sin embargo, se pueden destacar algunas generalidades para las redes tr</w:t>
      </w:r>
      <w:r>
        <w:rPr>
          <w:rStyle w:val="Ninguno"/>
          <w:rFonts w:ascii="Times New Roman" w:hAnsi="Times New Roman" w:hint="default"/>
          <w:rtl w:val="0"/>
          <w:lang w:val="en-US"/>
        </w:rPr>
        <w:t>ó</w:t>
      </w:r>
      <w:r>
        <w:rPr>
          <w:rStyle w:val="Ninguno"/>
          <w:rFonts w:ascii="Times New Roman" w:hAnsi="Times New Roman"/>
          <w:rtl w:val="0"/>
          <w:lang w:val="en-US"/>
        </w:rPr>
        <w:t>ficas marinas: 1) distribuci</w:t>
      </w:r>
      <w:r>
        <w:rPr>
          <w:rStyle w:val="Ninguno"/>
          <w:rFonts w:ascii="Times New Roman" w:hAnsi="Times New Roman" w:hint="default"/>
          <w:rtl w:val="0"/>
          <w:lang w:val="en-US"/>
        </w:rPr>
        <w:t>ó</w:t>
      </w:r>
      <w:r>
        <w:rPr>
          <w:rStyle w:val="Ninguno"/>
          <w:rFonts w:ascii="Times New Roman" w:hAnsi="Times New Roman"/>
          <w:rtl w:val="0"/>
          <w:lang w:val="en-US"/>
        </w:rPr>
        <w:t>n asim</w:t>
      </w:r>
      <w:r>
        <w:rPr>
          <w:rStyle w:val="Ninguno"/>
          <w:rFonts w:ascii="Times New Roman" w:hAnsi="Times New Roman" w:hint="default"/>
          <w:rtl w:val="0"/>
          <w:lang w:val="en-US"/>
        </w:rPr>
        <w:t>é</w:t>
      </w:r>
      <w:r>
        <w:rPr>
          <w:rStyle w:val="Ninguno"/>
          <w:rFonts w:ascii="Times New Roman" w:hAnsi="Times New Roman"/>
          <w:rtl w:val="0"/>
          <w:lang w:val="en-US"/>
        </w:rPr>
        <w:t>trica de las interacciones, es decir que la mayor</w:t>
      </w:r>
      <w:r>
        <w:rPr>
          <w:rStyle w:val="Ninguno"/>
          <w:rFonts w:ascii="Times New Roman" w:hAnsi="Times New Roman" w:hint="default"/>
          <w:rtl w:val="0"/>
          <w:lang w:val="en-US"/>
        </w:rPr>
        <w:t>í</w:t>
      </w:r>
      <w:r>
        <w:rPr>
          <w:rStyle w:val="Ninguno"/>
          <w:rFonts w:ascii="Times New Roman" w:hAnsi="Times New Roman"/>
          <w:rtl w:val="0"/>
          <w:lang w:val="en-US"/>
        </w:rPr>
        <w:t>a de las especies est</w:t>
      </w:r>
      <w:r>
        <w:rPr>
          <w:rStyle w:val="Ninguno"/>
          <w:rFonts w:ascii="Times New Roman" w:hAnsi="Times New Roman" w:hint="default"/>
          <w:rtl w:val="0"/>
          <w:lang w:val="en-US"/>
        </w:rPr>
        <w:t>á</w:t>
      </w:r>
      <w:r>
        <w:rPr>
          <w:rStyle w:val="Ninguno"/>
          <w:rFonts w:ascii="Times New Roman" w:hAnsi="Times New Roman"/>
          <w:rtl w:val="0"/>
          <w:lang w:val="en-US"/>
        </w:rPr>
        <w:t>n poco conectadas mientras que una minor</w:t>
      </w:r>
      <w:r>
        <w:rPr>
          <w:rStyle w:val="Ninguno"/>
          <w:rFonts w:ascii="Times New Roman" w:hAnsi="Times New Roman" w:hint="default"/>
          <w:rtl w:val="0"/>
          <w:lang w:val="en-US"/>
        </w:rPr>
        <w:t>í</w:t>
      </w:r>
      <w:r>
        <w:rPr>
          <w:rStyle w:val="Ninguno"/>
          <w:rFonts w:ascii="Times New Roman" w:hAnsi="Times New Roman"/>
          <w:rtl w:val="0"/>
          <w:lang w:val="en-US"/>
        </w:rPr>
        <w:t>a concentra las interacciones; 2) alto porcentaje de especies omn</w:t>
      </w:r>
      <w:r>
        <w:rPr>
          <w:rStyle w:val="Ninguno"/>
          <w:rFonts w:ascii="Times New Roman" w:hAnsi="Times New Roman" w:hint="default"/>
          <w:rtl w:val="0"/>
          <w:lang w:val="en-US"/>
        </w:rPr>
        <w:t>í</w:t>
      </w:r>
      <w:r>
        <w:rPr>
          <w:rStyle w:val="Ninguno"/>
          <w:rFonts w:ascii="Times New Roman" w:hAnsi="Times New Roman"/>
          <w:rtl w:val="0"/>
          <w:lang w:val="en-US"/>
        </w:rPr>
        <w:t>voras (&gt; 40</w:t>
      </w:r>
      <w:r>
        <w:rPr>
          <w:rStyle w:val="Ninguno"/>
          <w:rFonts w:ascii="Times New Roman" w:hAnsi="Times New Roman"/>
          <w:rtl w:val="0"/>
          <w:lang w:val="es-ES_tradnl"/>
        </w:rPr>
        <w:t xml:space="preserve"> </w:t>
      </w:r>
      <w:r>
        <w:rPr>
          <w:rStyle w:val="Ninguno"/>
          <w:rFonts w:ascii="Times New Roman" w:hAnsi="Times New Roman"/>
          <w:rtl w:val="0"/>
          <w:lang w:val="en-US"/>
        </w:rPr>
        <w:t>%); y 3) organizaci</w:t>
      </w:r>
      <w:r>
        <w:rPr>
          <w:rStyle w:val="Ninguno"/>
          <w:rFonts w:ascii="Times New Roman" w:hAnsi="Times New Roman" w:hint="default"/>
          <w:rtl w:val="0"/>
          <w:lang w:val="en-US"/>
        </w:rPr>
        <w:t>ó</w:t>
      </w:r>
      <w:r>
        <w:rPr>
          <w:rStyle w:val="Ninguno"/>
          <w:rFonts w:ascii="Times New Roman" w:hAnsi="Times New Roman"/>
          <w:rtl w:val="0"/>
          <w:lang w:val="en-US"/>
        </w:rPr>
        <w:t>n en m</w:t>
      </w:r>
      <w:r>
        <w:rPr>
          <w:rStyle w:val="Ninguno"/>
          <w:rFonts w:ascii="Times New Roman" w:hAnsi="Times New Roman" w:hint="default"/>
          <w:rtl w:val="0"/>
          <w:lang w:val="en-US"/>
        </w:rPr>
        <w:t>ó</w:t>
      </w:r>
      <w:r>
        <w:rPr>
          <w:rStyle w:val="Ninguno"/>
          <w:rFonts w:ascii="Times New Roman" w:hAnsi="Times New Roman"/>
          <w:rtl w:val="0"/>
          <w:lang w:val="en-US"/>
        </w:rPr>
        <w:t>dulos, donde un subgrupo de especies est</w:t>
      </w:r>
      <w:r>
        <w:rPr>
          <w:rStyle w:val="Ninguno"/>
          <w:rFonts w:ascii="Times New Roman" w:hAnsi="Times New Roman" w:hint="default"/>
          <w:rtl w:val="0"/>
          <w:lang w:val="en-US"/>
        </w:rPr>
        <w:t xml:space="preserve">á </w:t>
      </w:r>
      <w:r>
        <w:rPr>
          <w:rStyle w:val="Ninguno"/>
          <w:rFonts w:ascii="Times New Roman" w:hAnsi="Times New Roman"/>
          <w:rtl w:val="0"/>
          <w:lang w:val="en-US"/>
        </w:rPr>
        <w:t>m</w:t>
      </w:r>
      <w:r>
        <w:rPr>
          <w:rStyle w:val="Ninguno"/>
          <w:rFonts w:ascii="Times New Roman" w:hAnsi="Times New Roman" w:hint="default"/>
          <w:rtl w:val="0"/>
          <w:lang w:val="en-US"/>
        </w:rPr>
        <w:t>á</w:t>
      </w:r>
      <w:r>
        <w:rPr>
          <w:rStyle w:val="Ninguno"/>
          <w:rFonts w:ascii="Times New Roman" w:hAnsi="Times New Roman"/>
          <w:rtl w:val="0"/>
          <w:lang w:val="en-US"/>
        </w:rPr>
        <w:t>s conectado entre s</w:t>
      </w:r>
      <w:r>
        <w:rPr>
          <w:rStyle w:val="Ninguno"/>
          <w:rFonts w:ascii="Times New Roman" w:hAnsi="Times New Roman" w:hint="default"/>
          <w:rtl w:val="0"/>
          <w:lang w:val="en-US"/>
        </w:rPr>
        <w:t xml:space="preserve">í </w:t>
      </w:r>
      <w:r>
        <w:rPr>
          <w:rStyle w:val="Ninguno"/>
          <w:rFonts w:ascii="Times New Roman" w:hAnsi="Times New Roman"/>
          <w:rtl w:val="0"/>
          <w:lang w:val="en-US"/>
        </w:rPr>
        <w:t>que con el resto de las especies de la red. En su mayor</w:t>
      </w:r>
      <w:r>
        <w:rPr>
          <w:rStyle w:val="Ninguno"/>
          <w:rFonts w:ascii="Times New Roman" w:hAnsi="Times New Roman" w:hint="default"/>
          <w:rtl w:val="0"/>
          <w:lang w:val="en-US"/>
        </w:rPr>
        <w:t>í</w:t>
      </w:r>
      <w:r>
        <w:rPr>
          <w:rStyle w:val="Ninguno"/>
          <w:rFonts w:ascii="Times New Roman" w:hAnsi="Times New Roman"/>
          <w:rtl w:val="0"/>
          <w:lang w:val="en-US"/>
        </w:rPr>
        <w:t>a, estos avances fundamentales en el conocimiento de la ecolog</w:t>
      </w:r>
      <w:r>
        <w:rPr>
          <w:rStyle w:val="Ninguno"/>
          <w:rFonts w:ascii="Times New Roman" w:hAnsi="Times New Roman" w:hint="default"/>
          <w:rtl w:val="0"/>
          <w:lang w:val="en-US"/>
        </w:rPr>
        <w:t>í</w:t>
      </w:r>
      <w:r>
        <w:rPr>
          <w:rStyle w:val="Ninguno"/>
          <w:rFonts w:ascii="Times New Roman" w:hAnsi="Times New Roman"/>
          <w:rtl w:val="0"/>
          <w:lang w:val="en-US"/>
        </w:rPr>
        <w:t>a tr</w:t>
      </w:r>
      <w:r>
        <w:rPr>
          <w:rStyle w:val="Ninguno"/>
          <w:rFonts w:ascii="Times New Roman" w:hAnsi="Times New Roman" w:hint="default"/>
          <w:rtl w:val="0"/>
          <w:lang w:val="en-US"/>
        </w:rPr>
        <w:t>ó</w:t>
      </w:r>
      <w:r>
        <w:rPr>
          <w:rStyle w:val="Ninguno"/>
          <w:rFonts w:ascii="Times New Roman" w:hAnsi="Times New Roman"/>
          <w:rtl w:val="0"/>
          <w:lang w:val="en-US"/>
        </w:rPr>
        <w:t>fica de los ecosistemas se han realizado utilizando redes tr</w:t>
      </w:r>
      <w:r>
        <w:rPr>
          <w:rStyle w:val="Ninguno"/>
          <w:rFonts w:ascii="Times New Roman" w:hAnsi="Times New Roman" w:hint="default"/>
          <w:rtl w:val="0"/>
          <w:lang w:val="en-US"/>
        </w:rPr>
        <w:t>ó</w:t>
      </w:r>
      <w:r>
        <w:rPr>
          <w:rStyle w:val="Ninguno"/>
          <w:rFonts w:ascii="Times New Roman" w:hAnsi="Times New Roman"/>
          <w:rtl w:val="0"/>
          <w:lang w:val="en-US"/>
        </w:rPr>
        <w:t>ficas cualitativas, donde solo la presencia/ausencia de la interacci</w:t>
      </w:r>
      <w:r>
        <w:rPr>
          <w:rStyle w:val="Ninguno"/>
          <w:rFonts w:ascii="Times New Roman" w:hAnsi="Times New Roman" w:hint="default"/>
          <w:rtl w:val="0"/>
          <w:lang w:val="en-US"/>
        </w:rPr>
        <w:t>ó</w:t>
      </w:r>
      <w:r>
        <w:rPr>
          <w:rStyle w:val="Ninguno"/>
          <w:rFonts w:ascii="Times New Roman" w:hAnsi="Times New Roman"/>
          <w:rtl w:val="0"/>
          <w:lang w:val="en-US"/>
        </w:rPr>
        <w:t>n se tuvo en cuenta para la construcci</w:t>
      </w:r>
      <w:r>
        <w:rPr>
          <w:rStyle w:val="Ninguno"/>
          <w:rFonts w:ascii="Times New Roman" w:hAnsi="Times New Roman" w:hint="default"/>
          <w:rtl w:val="0"/>
          <w:lang w:val="en-US"/>
        </w:rPr>
        <w:t>ó</w:t>
      </w:r>
      <w:r>
        <w:rPr>
          <w:rStyle w:val="Ninguno"/>
          <w:rFonts w:ascii="Times New Roman" w:hAnsi="Times New Roman"/>
          <w:rtl w:val="0"/>
          <w:lang w:val="en-US"/>
        </w:rPr>
        <w:t>n y an</w:t>
      </w:r>
      <w:r>
        <w:rPr>
          <w:rStyle w:val="Ninguno"/>
          <w:rFonts w:ascii="Times New Roman" w:hAnsi="Times New Roman" w:hint="default"/>
          <w:rtl w:val="0"/>
          <w:lang w:val="en-US"/>
        </w:rPr>
        <w:t>á</w:t>
      </w:r>
      <w:r>
        <w:rPr>
          <w:rStyle w:val="Ninguno"/>
          <w:rFonts w:ascii="Times New Roman" w:hAnsi="Times New Roman"/>
          <w:rtl w:val="0"/>
          <w:lang w:val="en-US"/>
        </w:rPr>
        <w:t>lisis de la red.</w:t>
      </w:r>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A lo largo de</w:t>
      </w:r>
      <w:ins w:id="108" w:date="2022-12-20T10:47:01Z" w:author="Revisor">
        <w:r>
          <w:rPr>
            <w:rStyle w:val="Ninguno"/>
            <w:rFonts w:ascii="Times New Roman" w:hAnsi="Times New Roman"/>
            <w:rtl w:val="0"/>
            <w:lang w:val="es-ES_tradnl"/>
          </w:rPr>
          <w:t xml:space="preserve"> </w:t>
        </w:r>
      </w:ins>
      <w:r>
        <w:rPr>
          <w:rStyle w:val="Ninguno"/>
          <w:rFonts w:ascii="Times New Roman" w:hAnsi="Times New Roman"/>
          <w:rtl w:val="0"/>
          <w:lang w:val="en-US"/>
        </w:rPr>
        <w:t>l</w:t>
      </w:r>
      <w:ins w:id="109" w:date="2022-12-20T10:47:05Z" w:author="Revisor">
        <w:r>
          <w:rPr>
            <w:rStyle w:val="Ninguno"/>
            <w:rFonts w:ascii="Times New Roman" w:hAnsi="Times New Roman"/>
            <w:rtl w:val="0"/>
            <w:lang w:val="es-ES_tradnl"/>
          </w:rPr>
          <w:t>as</w:t>
        </w:r>
      </w:ins>
      <w:r>
        <w:rPr>
          <w:rStyle w:val="Ninguno"/>
          <w:rFonts w:ascii="Times New Roman" w:hAnsi="Times New Roman"/>
          <w:rtl w:val="0"/>
          <w:lang w:val="en-US"/>
        </w:rPr>
        <w:t xml:space="preserve"> </w:t>
      </w:r>
      <w:del w:id="110" w:date="2022-12-20T10:47:08Z" w:author="Revisor">
        <w:r>
          <w:rPr>
            <w:rStyle w:val="Ninguno"/>
            <w:rFonts w:ascii="Times New Roman" w:hAnsi="Times New Roman"/>
            <w:rtl w:val="0"/>
            <w:lang w:val="en-US"/>
          </w:rPr>
          <w:delText>gradiente</w:delText>
        </w:r>
      </w:del>
      <w:ins w:id="111" w:date="2022-12-20T10:47:09Z" w:author="Revisor">
        <w:r>
          <w:rPr>
            <w:rStyle w:val="Ninguno"/>
            <w:rFonts w:ascii="Times New Roman" w:hAnsi="Times New Roman"/>
            <w:rtl w:val="0"/>
            <w:lang w:val="es-ES_tradnl"/>
          </w:rPr>
          <w:t>regiones del</w:t>
        </w:r>
      </w:ins>
      <w:r>
        <w:rPr>
          <w:rStyle w:val="Ninguno"/>
          <w:rFonts w:ascii="Times New Roman" w:hAnsi="Times New Roman"/>
          <w:rtl w:val="0"/>
          <w:lang w:val="en-US"/>
        </w:rPr>
        <w:t xml:space="preserve"> Atl</w:t>
      </w:r>
      <w:r>
        <w:rPr>
          <w:rStyle w:val="Ninguno"/>
          <w:rFonts w:ascii="Times New Roman" w:hAnsi="Times New Roman" w:hint="default"/>
          <w:rtl w:val="0"/>
          <w:lang w:val="en-US"/>
        </w:rPr>
        <w:t>á</w:t>
      </w:r>
      <w:r>
        <w:rPr>
          <w:rStyle w:val="Ninguno"/>
          <w:rFonts w:ascii="Times New Roman" w:hAnsi="Times New Roman"/>
          <w:rtl w:val="0"/>
          <w:lang w:val="en-US"/>
        </w:rPr>
        <w:t xml:space="preserve">ntico Sudoccidental </w:t>
      </w:r>
      <w:ins w:id="112" w:date="2022-12-20T10:47:15Z" w:author="Revisor">
        <w:r>
          <w:rPr>
            <w:rStyle w:val="Ninguno"/>
            <w:rFonts w:ascii="Times New Roman" w:hAnsi="Times New Roman"/>
            <w:rtl w:val="0"/>
            <w:lang w:val="es-ES_tradnl"/>
          </w:rPr>
          <w:t>y la</w:t>
        </w:r>
      </w:ins>
      <w:del w:id="113" w:date="2022-12-20T10:47:14Z" w:author="Revisor">
        <w:r>
          <w:rPr>
            <w:rStyle w:val="Ninguno"/>
            <w:rFonts w:ascii="Times New Roman" w:hAnsi="Times New Roman"/>
            <w:rtl w:val="0"/>
            <w:lang w:val="en-US"/>
          </w:rPr>
          <w:delText>-</w:delText>
        </w:r>
      </w:del>
      <w:r>
        <w:rPr>
          <w:rStyle w:val="Ninguno"/>
          <w:rFonts w:ascii="Times New Roman" w:hAnsi="Times New Roman"/>
          <w:rtl w:val="0"/>
          <w:lang w:val="en-US"/>
        </w:rPr>
        <w:t xml:space="preserve"> Ant</w:t>
      </w:r>
      <w:r>
        <w:rPr>
          <w:rStyle w:val="Ninguno"/>
          <w:rFonts w:ascii="Times New Roman" w:hAnsi="Times New Roman" w:hint="default"/>
          <w:rtl w:val="0"/>
          <w:lang w:val="en-US"/>
        </w:rPr>
        <w:t>á</w:t>
      </w:r>
      <w:r>
        <w:rPr>
          <w:rStyle w:val="Ninguno"/>
          <w:rFonts w:ascii="Times New Roman" w:hAnsi="Times New Roman"/>
          <w:rtl w:val="0"/>
          <w:lang w:val="en-US"/>
        </w:rPr>
        <w:t>rtida se han realizado diversas investigaciones que han abordado aspectos de la ecolog</w:t>
      </w:r>
      <w:r>
        <w:rPr>
          <w:rStyle w:val="Ninguno"/>
          <w:rFonts w:ascii="Times New Roman" w:hAnsi="Times New Roman" w:hint="default"/>
          <w:rtl w:val="0"/>
          <w:lang w:val="en-US"/>
        </w:rPr>
        <w:t>í</w:t>
      </w:r>
      <w:r>
        <w:rPr>
          <w:rStyle w:val="Ninguno"/>
          <w:rFonts w:ascii="Times New Roman" w:hAnsi="Times New Roman"/>
          <w:rtl w:val="0"/>
          <w:lang w:val="en-US"/>
        </w:rPr>
        <w:t>a tr</w:t>
      </w:r>
      <w:r>
        <w:rPr>
          <w:rStyle w:val="Ninguno"/>
          <w:rFonts w:ascii="Times New Roman" w:hAnsi="Times New Roman" w:hint="default"/>
          <w:rtl w:val="0"/>
          <w:lang w:val="en-US"/>
        </w:rPr>
        <w:t>ó</w:t>
      </w:r>
      <w:r>
        <w:rPr>
          <w:rStyle w:val="Ninguno"/>
          <w:rFonts w:ascii="Times New Roman" w:hAnsi="Times New Roman"/>
          <w:rtl w:val="0"/>
          <w:lang w:val="en-US"/>
        </w:rPr>
        <w:t>fica enfoc</w:t>
      </w:r>
      <w:r>
        <w:rPr>
          <w:rStyle w:val="Ninguno"/>
          <w:rFonts w:ascii="Times New Roman" w:hAnsi="Times New Roman" w:hint="default"/>
          <w:rtl w:val="0"/>
          <w:lang w:val="en-US"/>
        </w:rPr>
        <w:t>á</w:t>
      </w:r>
      <w:r>
        <w:rPr>
          <w:rStyle w:val="Ninguno"/>
          <w:rFonts w:ascii="Times New Roman" w:hAnsi="Times New Roman"/>
          <w:rtl w:val="0"/>
          <w:lang w:val="en-US"/>
        </w:rPr>
        <w:t>ndose en la descripci</w:t>
      </w:r>
      <w:r>
        <w:rPr>
          <w:rStyle w:val="Ninguno"/>
          <w:rFonts w:ascii="Times New Roman" w:hAnsi="Times New Roman" w:hint="default"/>
          <w:rtl w:val="0"/>
          <w:lang w:val="en-US"/>
        </w:rPr>
        <w:t>ó</w:t>
      </w:r>
      <w:r>
        <w:rPr>
          <w:rStyle w:val="Ninguno"/>
          <w:rFonts w:ascii="Times New Roman" w:hAnsi="Times New Roman"/>
          <w:rtl w:val="0"/>
          <w:lang w:val="en-US"/>
        </w:rPr>
        <w:t>n de ciertas relaciones presa-depredador de inter</w:t>
      </w:r>
      <w:r>
        <w:rPr>
          <w:rStyle w:val="Ninguno"/>
          <w:rFonts w:ascii="Times New Roman" w:hAnsi="Times New Roman" w:hint="default"/>
          <w:rtl w:val="0"/>
          <w:lang w:val="en-US"/>
        </w:rPr>
        <w:t>é</w:t>
      </w:r>
      <w:r>
        <w:rPr>
          <w:rStyle w:val="Ninguno"/>
          <w:rFonts w:ascii="Times New Roman" w:hAnsi="Times New Roman"/>
          <w:rtl w:val="0"/>
          <w:lang w:val="en-US"/>
        </w:rPr>
        <w:t xml:space="preserve">s </w:t>
      </w:r>
      <w:r>
        <w:rPr>
          <w:rStyle w:val="Ninguno"/>
          <w:rFonts w:ascii="Times New Roman" w:hAnsi="Times New Roman"/>
          <w:rtl w:val="0"/>
          <w:lang w:val="es-ES_tradnl"/>
        </w:rPr>
        <w:t>(e.g. Pasotti et al. 2015; Riccialdelli et al. 2017, 2020; Barrera-Oro et al. 2019)</w:t>
      </w:r>
      <w:r>
        <w:rPr>
          <w:rStyle w:val="Ninguno"/>
          <w:rFonts w:ascii="Times New Roman" w:hAnsi="Times New Roman"/>
          <w:rtl w:val="0"/>
          <w:lang w:val="en-US"/>
        </w:rPr>
        <w:t>. La mayor</w:t>
      </w:r>
      <w:r>
        <w:rPr>
          <w:rStyle w:val="Ninguno"/>
          <w:rFonts w:ascii="Times New Roman" w:hAnsi="Times New Roman" w:hint="default"/>
          <w:rtl w:val="0"/>
          <w:lang w:val="en-US"/>
        </w:rPr>
        <w:t>í</w:t>
      </w:r>
      <w:r>
        <w:rPr>
          <w:rStyle w:val="Ninguno"/>
          <w:rFonts w:ascii="Times New Roman" w:hAnsi="Times New Roman"/>
          <w:rtl w:val="0"/>
          <w:lang w:val="en-US"/>
        </w:rPr>
        <w:t>a de estos estudios analizan las interacciones tr</w:t>
      </w:r>
      <w:r>
        <w:rPr>
          <w:rStyle w:val="Ninguno"/>
          <w:rFonts w:ascii="Times New Roman" w:hAnsi="Times New Roman" w:hint="default"/>
          <w:rtl w:val="0"/>
          <w:lang w:val="en-US"/>
        </w:rPr>
        <w:t>ó</w:t>
      </w:r>
      <w:r>
        <w:rPr>
          <w:rStyle w:val="Ninguno"/>
          <w:rFonts w:ascii="Times New Roman" w:hAnsi="Times New Roman"/>
          <w:rtl w:val="0"/>
          <w:lang w:val="en-US"/>
        </w:rPr>
        <w:t>ficas considerando especies de una comunidad en particular (aves y mam</w:t>
      </w:r>
      <w:r>
        <w:rPr>
          <w:rStyle w:val="Ninguno"/>
          <w:rFonts w:ascii="Times New Roman" w:hAnsi="Times New Roman" w:hint="default"/>
          <w:rtl w:val="0"/>
          <w:lang w:val="en-US"/>
        </w:rPr>
        <w:t>í</w:t>
      </w:r>
      <w:r>
        <w:rPr>
          <w:rStyle w:val="Ninguno"/>
          <w:rFonts w:ascii="Times New Roman" w:hAnsi="Times New Roman"/>
          <w:rtl w:val="0"/>
          <w:lang w:val="en-US"/>
        </w:rPr>
        <w:t>feros marinos, peces, especies bent</w:t>
      </w:r>
      <w:r>
        <w:rPr>
          <w:rStyle w:val="Ninguno"/>
          <w:rFonts w:ascii="Times New Roman" w:hAnsi="Times New Roman" w:hint="default"/>
          <w:rtl w:val="0"/>
          <w:lang w:val="en-US"/>
        </w:rPr>
        <w:t>ó</w:t>
      </w:r>
      <w:r>
        <w:rPr>
          <w:rStyle w:val="Ninguno"/>
          <w:rFonts w:ascii="Times New Roman" w:hAnsi="Times New Roman"/>
          <w:rtl w:val="0"/>
          <w:lang w:val="en-US"/>
        </w:rPr>
        <w:t>nicas, macroalgas), mientras que en aquellos casos en los que la totalidad de los niveles tr</w:t>
      </w:r>
      <w:r>
        <w:rPr>
          <w:rStyle w:val="Ninguno"/>
          <w:rFonts w:ascii="Times New Roman" w:hAnsi="Times New Roman" w:hint="default"/>
          <w:rtl w:val="0"/>
          <w:lang w:val="en-US"/>
        </w:rPr>
        <w:t>ó</w:t>
      </w:r>
      <w:r>
        <w:rPr>
          <w:rStyle w:val="Ninguno"/>
          <w:rFonts w:ascii="Times New Roman" w:hAnsi="Times New Roman"/>
          <w:rtl w:val="0"/>
          <w:lang w:val="en-US"/>
        </w:rPr>
        <w:t>ficos fue estudiada la resoluci</w:t>
      </w:r>
      <w:r>
        <w:rPr>
          <w:rStyle w:val="Ninguno"/>
          <w:rFonts w:ascii="Times New Roman" w:hAnsi="Times New Roman" w:hint="default"/>
          <w:rtl w:val="0"/>
          <w:lang w:val="en-US"/>
        </w:rPr>
        <w:t>ó</w:t>
      </w:r>
      <w:r>
        <w:rPr>
          <w:rStyle w:val="Ninguno"/>
          <w:rFonts w:ascii="Times New Roman" w:hAnsi="Times New Roman"/>
          <w:rtl w:val="0"/>
          <w:lang w:val="en-US"/>
        </w:rPr>
        <w:t>n taxon</w:t>
      </w:r>
      <w:r>
        <w:rPr>
          <w:rStyle w:val="Ninguno"/>
          <w:rFonts w:ascii="Times New Roman" w:hAnsi="Times New Roman" w:hint="default"/>
          <w:rtl w:val="0"/>
          <w:lang w:val="en-US"/>
        </w:rPr>
        <w:t>ó</w:t>
      </w:r>
      <w:r>
        <w:rPr>
          <w:rStyle w:val="Ninguno"/>
          <w:rFonts w:ascii="Times New Roman" w:hAnsi="Times New Roman"/>
          <w:rtl w:val="0"/>
          <w:lang w:val="en-US"/>
        </w:rPr>
        <w:t>mica fue baja (i.e.</w:t>
      </w:r>
      <w:r>
        <w:rPr>
          <w:rStyle w:val="Ninguno"/>
          <w:rFonts w:ascii="Times New Roman" w:hAnsi="Times New Roman" w:hint="default"/>
          <w:rtl w:val="0"/>
          <w:lang w:val="en-US"/>
        </w:rPr>
        <w:t> </w:t>
      </w:r>
      <w:r>
        <w:rPr>
          <w:rStyle w:val="Ninguno"/>
          <w:rFonts w:ascii="Times New Roman" w:hAnsi="Times New Roman"/>
          <w:rtl w:val="0"/>
          <w:lang w:val="en-US"/>
        </w:rPr>
        <w:t xml:space="preserve">grupos a niveles de clase, orden, familia). En este contexto, existen investigaciones en </w:t>
      </w:r>
      <w:del w:id="114" w:date="2022-12-20T10:47:34Z" w:author="Revisor">
        <w:r>
          <w:rPr>
            <w:rStyle w:val="Ninguno"/>
            <w:rFonts w:ascii="Times New Roman" w:hAnsi="Times New Roman"/>
            <w:rtl w:val="0"/>
            <w:lang w:val="en-US"/>
          </w:rPr>
          <w:delText>regiones</w:delText>
        </w:r>
      </w:del>
      <w:ins w:id="115" w:date="2022-12-20T10:48:08Z" w:author="Revisor">
        <w:r>
          <w:rPr>
            <w:rStyle w:val="Ninguno"/>
            <w:rFonts w:ascii="Times New Roman" w:hAnsi="Times New Roman" w:hint="default"/>
            <w:rtl w:val="0"/>
            <w:lang w:val="es-ES_tradnl"/>
          </w:rPr>
          <w:t>á</w:t>
        </w:r>
      </w:ins>
      <w:ins w:id="116" w:date="2022-12-20T10:48:08Z" w:author="Revisor">
        <w:r>
          <w:rPr>
            <w:rStyle w:val="Ninguno"/>
            <w:rFonts w:ascii="Times New Roman" w:hAnsi="Times New Roman"/>
            <w:rtl w:val="0"/>
            <w:lang w:val="es-ES_tradnl"/>
          </w:rPr>
          <w:t>reas</w:t>
        </w:r>
      </w:ins>
      <w:r>
        <w:rPr>
          <w:rStyle w:val="Ninguno"/>
          <w:rFonts w:ascii="Times New Roman" w:hAnsi="Times New Roman"/>
          <w:rtl w:val="0"/>
          <w:lang w:val="en-US"/>
        </w:rPr>
        <w:t xml:space="preserve"> particulares de</w:t>
      </w:r>
      <w:ins w:id="117" w:date="2022-12-20T10:47:38Z" w:author="Revisor">
        <w:r>
          <w:rPr>
            <w:rStyle w:val="Ninguno"/>
            <w:rFonts w:ascii="Times New Roman" w:hAnsi="Times New Roman"/>
            <w:rtl w:val="0"/>
            <w:lang w:val="es-ES_tradnl"/>
          </w:rPr>
          <w:t xml:space="preserve"> </w:t>
        </w:r>
      </w:ins>
      <w:r>
        <w:rPr>
          <w:rStyle w:val="Ninguno"/>
          <w:rFonts w:ascii="Times New Roman" w:hAnsi="Times New Roman"/>
          <w:rtl w:val="0"/>
          <w:lang w:val="en-US"/>
        </w:rPr>
        <w:t>l</w:t>
      </w:r>
      <w:ins w:id="118" w:date="2022-12-20T10:47:41Z" w:author="Revisor">
        <w:r>
          <w:rPr>
            <w:rStyle w:val="Ninguno"/>
            <w:rFonts w:ascii="Times New Roman" w:hAnsi="Times New Roman"/>
            <w:rtl w:val="0"/>
            <w:lang w:val="es-ES_tradnl"/>
          </w:rPr>
          <w:t>as regiones</w:t>
        </w:r>
      </w:ins>
      <w:r>
        <w:rPr>
          <w:rStyle w:val="Ninguno"/>
          <w:rFonts w:ascii="Times New Roman" w:hAnsi="Times New Roman"/>
          <w:rtl w:val="0"/>
          <w:lang w:val="en-US"/>
        </w:rPr>
        <w:t xml:space="preserve"> mencionad</w:t>
      </w:r>
      <w:ins w:id="119" w:date="2022-12-20T10:47:54Z" w:author="Revisor">
        <w:r>
          <w:rPr>
            <w:rStyle w:val="Ninguno"/>
            <w:rFonts w:ascii="Times New Roman" w:hAnsi="Times New Roman"/>
            <w:rtl w:val="0"/>
            <w:lang w:val="es-ES_tradnl"/>
          </w:rPr>
          <w:t xml:space="preserve">as </w:t>
        </w:r>
      </w:ins>
      <w:del w:id="120" w:date="2022-12-20T10:47:53Z" w:author="Revisor">
        <w:r>
          <w:rPr>
            <w:rStyle w:val="Ninguno"/>
            <w:rFonts w:ascii="Times New Roman" w:hAnsi="Times New Roman"/>
            <w:rtl w:val="0"/>
            <w:lang w:val="en-US"/>
          </w:rPr>
          <w:delText xml:space="preserve">o gradiente </w:delText>
        </w:r>
      </w:del>
      <w:r>
        <w:rPr>
          <w:rStyle w:val="Ninguno"/>
          <w:rFonts w:ascii="Times New Roman" w:hAnsi="Times New Roman"/>
          <w:rtl w:val="0"/>
          <w:lang w:val="en-US"/>
        </w:rPr>
        <w:t>donde s</w:t>
      </w:r>
      <w:r>
        <w:rPr>
          <w:rStyle w:val="Ninguno"/>
          <w:rFonts w:ascii="Times New Roman" w:hAnsi="Times New Roman" w:hint="default"/>
          <w:rtl w:val="0"/>
          <w:lang w:val="en-US"/>
        </w:rPr>
        <w:t xml:space="preserve">í </w:t>
      </w:r>
      <w:r>
        <w:rPr>
          <w:rStyle w:val="Ninguno"/>
          <w:rFonts w:ascii="Times New Roman" w:hAnsi="Times New Roman"/>
          <w:rtl w:val="0"/>
          <w:lang w:val="en-US"/>
        </w:rPr>
        <w:t>se ha considerado la totalidad de las especies y sus interacciones tr</w:t>
      </w:r>
      <w:r>
        <w:rPr>
          <w:rStyle w:val="Ninguno"/>
          <w:rFonts w:ascii="Times New Roman" w:hAnsi="Times New Roman" w:hint="default"/>
          <w:rtl w:val="0"/>
          <w:lang w:val="en-US"/>
        </w:rPr>
        <w:t>ó</w:t>
      </w:r>
      <w:r>
        <w:rPr>
          <w:rStyle w:val="Ninguno"/>
          <w:rFonts w:ascii="Times New Roman" w:hAnsi="Times New Roman"/>
          <w:rtl w:val="0"/>
          <w:lang w:val="en-US"/>
        </w:rPr>
        <w:t xml:space="preserve">ficas. Dichas </w:t>
      </w:r>
      <w:del w:id="121" w:date="2022-12-20T10:48:01Z" w:author="Revisor">
        <w:r>
          <w:rPr>
            <w:rStyle w:val="Ninguno"/>
            <w:rFonts w:ascii="Times New Roman" w:hAnsi="Times New Roman"/>
            <w:rtl w:val="0"/>
            <w:lang w:val="en-US"/>
          </w:rPr>
          <w:delText>regiones</w:delText>
        </w:r>
      </w:del>
      <w:ins w:id="122" w:date="2022-12-20T10:48:02Z" w:author="Revisor">
        <w:r>
          <w:rPr>
            <w:rStyle w:val="Ninguno"/>
            <w:rFonts w:ascii="Times New Roman" w:hAnsi="Times New Roman" w:hint="default"/>
            <w:rtl w:val="0"/>
            <w:lang w:val="es-ES_tradnl"/>
          </w:rPr>
          <w:t>á</w:t>
        </w:r>
      </w:ins>
      <w:ins w:id="123" w:date="2022-12-20T10:48:02Z" w:author="Revisor">
        <w:r>
          <w:rPr>
            <w:rStyle w:val="Ninguno"/>
            <w:rFonts w:ascii="Times New Roman" w:hAnsi="Times New Roman"/>
            <w:rtl w:val="0"/>
            <w:lang w:val="es-ES_tradnl"/>
          </w:rPr>
          <w:t>reas</w:t>
        </w:r>
      </w:ins>
      <w:r>
        <w:rPr>
          <w:rStyle w:val="Ninguno"/>
          <w:rFonts w:ascii="Times New Roman" w:hAnsi="Times New Roman"/>
          <w:rtl w:val="0"/>
          <w:lang w:val="en-US"/>
        </w:rPr>
        <w:t xml:space="preserve"> forman parte de las </w:t>
      </w:r>
      <w:r>
        <w:rPr>
          <w:rStyle w:val="Ninguno"/>
          <w:rFonts w:ascii="Times New Roman" w:hAnsi="Times New Roman" w:hint="default"/>
          <w:rtl w:val="0"/>
          <w:lang w:val="en-US"/>
        </w:rPr>
        <w:t>“á</w:t>
      </w:r>
      <w:r>
        <w:rPr>
          <w:rStyle w:val="Ninguno"/>
          <w:rFonts w:ascii="Times New Roman" w:hAnsi="Times New Roman"/>
          <w:rtl w:val="0"/>
          <w:lang w:val="en-US"/>
        </w:rPr>
        <w:t>reas geogr</w:t>
      </w:r>
      <w:r>
        <w:rPr>
          <w:rStyle w:val="Ninguno"/>
          <w:rFonts w:ascii="Times New Roman" w:hAnsi="Times New Roman" w:hint="default"/>
          <w:rtl w:val="0"/>
          <w:lang w:val="en-US"/>
        </w:rPr>
        <w:t>á</w:t>
      </w:r>
      <w:r>
        <w:rPr>
          <w:rStyle w:val="Ninguno"/>
          <w:rFonts w:ascii="Times New Roman" w:hAnsi="Times New Roman"/>
          <w:rtl w:val="0"/>
          <w:lang w:val="en-US"/>
        </w:rPr>
        <w:t>ficas prioritarias</w:t>
      </w:r>
      <w:r>
        <w:rPr>
          <w:rStyle w:val="Ninguno"/>
          <w:rFonts w:ascii="Times New Roman" w:hAnsi="Times New Roman" w:hint="default"/>
          <w:rtl w:val="0"/>
          <w:lang w:val="en-US"/>
        </w:rPr>
        <w:t xml:space="preserve">” </w:t>
      </w:r>
      <w:r>
        <w:rPr>
          <w:rStyle w:val="Ninguno"/>
          <w:rFonts w:ascii="Times New Roman" w:hAnsi="Times New Roman"/>
          <w:rtl w:val="0"/>
          <w:lang w:val="en-US"/>
        </w:rPr>
        <w:t>de Pampa Azul, que es una iniciativa interministerial del gobierno de Argentina que articula acciones de investigaci</w:t>
      </w:r>
      <w:r>
        <w:rPr>
          <w:rStyle w:val="Ninguno"/>
          <w:rFonts w:ascii="Times New Roman" w:hAnsi="Times New Roman" w:hint="default"/>
          <w:rtl w:val="0"/>
          <w:lang w:val="en-US"/>
        </w:rPr>
        <w:t>ó</w:t>
      </w:r>
      <w:r>
        <w:rPr>
          <w:rStyle w:val="Ninguno"/>
          <w:rFonts w:ascii="Times New Roman" w:hAnsi="Times New Roman"/>
          <w:rtl w:val="0"/>
          <w:lang w:val="en-US"/>
        </w:rPr>
        <w:t>n cient</w:t>
      </w:r>
      <w:r>
        <w:rPr>
          <w:rStyle w:val="Ninguno"/>
          <w:rFonts w:ascii="Times New Roman" w:hAnsi="Times New Roman" w:hint="default"/>
          <w:rtl w:val="0"/>
          <w:lang w:val="en-US"/>
        </w:rPr>
        <w:t>í</w:t>
      </w:r>
      <w:r>
        <w:rPr>
          <w:rStyle w:val="Ninguno"/>
          <w:rFonts w:ascii="Times New Roman" w:hAnsi="Times New Roman"/>
          <w:rtl w:val="0"/>
          <w:lang w:val="en-US"/>
        </w:rPr>
        <w:t>fica, desarrollo tecnol</w:t>
      </w:r>
      <w:r>
        <w:rPr>
          <w:rStyle w:val="Ninguno"/>
          <w:rFonts w:ascii="Times New Roman" w:hAnsi="Times New Roman" w:hint="default"/>
          <w:rtl w:val="0"/>
          <w:lang w:val="en-US"/>
        </w:rPr>
        <w:t>ó</w:t>
      </w:r>
      <w:r>
        <w:rPr>
          <w:rStyle w:val="Ninguno"/>
          <w:rFonts w:ascii="Times New Roman" w:hAnsi="Times New Roman"/>
          <w:rtl w:val="0"/>
          <w:lang w:val="en-US"/>
        </w:rPr>
        <w:t>gico e innovaci</w:t>
      </w:r>
      <w:r>
        <w:rPr>
          <w:rStyle w:val="Ninguno"/>
          <w:rFonts w:ascii="Times New Roman" w:hAnsi="Times New Roman" w:hint="default"/>
          <w:rtl w:val="0"/>
          <w:lang w:val="en-US"/>
        </w:rPr>
        <w:t>ó</w:t>
      </w:r>
      <w:r>
        <w:rPr>
          <w:rStyle w:val="Ninguno"/>
          <w:rFonts w:ascii="Times New Roman" w:hAnsi="Times New Roman"/>
          <w:rtl w:val="0"/>
          <w:lang w:val="en-US"/>
        </w:rPr>
        <w:t>n para proporcionar bases cient</w:t>
      </w:r>
      <w:r>
        <w:rPr>
          <w:rStyle w:val="Ninguno"/>
          <w:rFonts w:ascii="Times New Roman" w:hAnsi="Times New Roman" w:hint="default"/>
          <w:rtl w:val="0"/>
          <w:lang w:val="en-US"/>
        </w:rPr>
        <w:t>í</w:t>
      </w:r>
      <w:r>
        <w:rPr>
          <w:rStyle w:val="Ninguno"/>
          <w:rFonts w:ascii="Times New Roman" w:hAnsi="Times New Roman"/>
          <w:rtl w:val="0"/>
          <w:lang w:val="en-US"/>
        </w:rPr>
        <w:t>ficas a las pol</w:t>
      </w:r>
      <w:r>
        <w:rPr>
          <w:rStyle w:val="Ninguno"/>
          <w:rFonts w:ascii="Times New Roman" w:hAnsi="Times New Roman" w:hint="default"/>
          <w:rtl w:val="0"/>
          <w:lang w:val="en-US"/>
        </w:rPr>
        <w:t>í</w:t>
      </w:r>
      <w:r>
        <w:rPr>
          <w:rStyle w:val="Ninguno"/>
          <w:rFonts w:ascii="Times New Roman" w:hAnsi="Times New Roman"/>
          <w:rtl w:val="0"/>
          <w:lang w:val="en-US"/>
        </w:rPr>
        <w:t>ticas oce</w:t>
      </w:r>
      <w:r>
        <w:rPr>
          <w:rStyle w:val="Ninguno"/>
          <w:rFonts w:ascii="Times New Roman" w:hAnsi="Times New Roman" w:hint="default"/>
          <w:rtl w:val="0"/>
          <w:lang w:val="en-US"/>
        </w:rPr>
        <w:t>á</w:t>
      </w:r>
      <w:r>
        <w:rPr>
          <w:rStyle w:val="Ninguno"/>
          <w:rFonts w:ascii="Times New Roman" w:hAnsi="Times New Roman"/>
          <w:rtl w:val="0"/>
          <w:lang w:val="en-US"/>
        </w:rPr>
        <w:t>nicas nacionales, incluyendo el fortalecimiento de la soberan</w:t>
      </w:r>
      <w:r>
        <w:rPr>
          <w:rStyle w:val="Ninguno"/>
          <w:rFonts w:ascii="Times New Roman" w:hAnsi="Times New Roman" w:hint="default"/>
          <w:rtl w:val="0"/>
          <w:lang w:val="en-US"/>
        </w:rPr>
        <w:t>í</w:t>
      </w:r>
      <w:r>
        <w:rPr>
          <w:rStyle w:val="Ninguno"/>
          <w:rFonts w:ascii="Times New Roman" w:hAnsi="Times New Roman"/>
          <w:rtl w:val="0"/>
          <w:lang w:val="en-US"/>
        </w:rPr>
        <w:t>a nacional sobre el mar, la conservaci</w:t>
      </w:r>
      <w:r>
        <w:rPr>
          <w:rStyle w:val="Ninguno"/>
          <w:rFonts w:ascii="Times New Roman" w:hAnsi="Times New Roman" w:hint="default"/>
          <w:rtl w:val="0"/>
          <w:lang w:val="en-US"/>
        </w:rPr>
        <w:t>ó</w:t>
      </w:r>
      <w:r>
        <w:rPr>
          <w:rStyle w:val="Ninguno"/>
          <w:rFonts w:ascii="Times New Roman" w:hAnsi="Times New Roman"/>
          <w:rtl w:val="0"/>
          <w:lang w:val="en-US"/>
        </w:rPr>
        <w:t>n, as</w:t>
      </w:r>
      <w:r>
        <w:rPr>
          <w:rStyle w:val="Ninguno"/>
          <w:rFonts w:ascii="Times New Roman" w:hAnsi="Times New Roman" w:hint="default"/>
          <w:rtl w:val="0"/>
          <w:lang w:val="en-US"/>
        </w:rPr>
        <w:t xml:space="preserve">í </w:t>
      </w:r>
      <w:r>
        <w:rPr>
          <w:rStyle w:val="Ninguno"/>
          <w:rFonts w:ascii="Times New Roman" w:hAnsi="Times New Roman"/>
          <w:rtl w:val="0"/>
          <w:lang w:val="en-US"/>
        </w:rPr>
        <w:t>como el uso sostenible de los bienes marinos, incluida la creaci</w:t>
      </w:r>
      <w:r>
        <w:rPr>
          <w:rStyle w:val="Ninguno"/>
          <w:rFonts w:ascii="Times New Roman" w:hAnsi="Times New Roman" w:hint="default"/>
          <w:rtl w:val="0"/>
          <w:lang w:val="en-US"/>
        </w:rPr>
        <w:t>ó</w:t>
      </w:r>
      <w:r>
        <w:rPr>
          <w:rStyle w:val="Ninguno"/>
          <w:rFonts w:ascii="Times New Roman" w:hAnsi="Times New Roman"/>
          <w:rtl w:val="0"/>
          <w:lang w:val="en-US"/>
        </w:rPr>
        <w:t>n y gesti</w:t>
      </w:r>
      <w:r>
        <w:rPr>
          <w:rStyle w:val="Ninguno"/>
          <w:rFonts w:ascii="Times New Roman" w:hAnsi="Times New Roman" w:hint="default"/>
          <w:rtl w:val="0"/>
          <w:lang w:val="en-US"/>
        </w:rPr>
        <w:t>ó</w:t>
      </w:r>
      <w:r>
        <w:rPr>
          <w:rStyle w:val="Ninguno"/>
          <w:rFonts w:ascii="Times New Roman" w:hAnsi="Times New Roman"/>
          <w:rtl w:val="0"/>
          <w:lang w:val="en-US"/>
        </w:rPr>
        <w:t xml:space="preserve">n de </w:t>
      </w:r>
      <w:r>
        <w:rPr>
          <w:rStyle w:val="Ninguno"/>
          <w:rFonts w:ascii="Times New Roman" w:hAnsi="Times New Roman" w:hint="default"/>
          <w:rtl w:val="0"/>
          <w:lang w:val="en-US"/>
        </w:rPr>
        <w:t>á</w:t>
      </w:r>
      <w:r>
        <w:rPr>
          <w:rStyle w:val="Ninguno"/>
          <w:rFonts w:ascii="Times New Roman" w:hAnsi="Times New Roman"/>
          <w:rtl w:val="0"/>
          <w:lang w:val="en-US"/>
        </w:rPr>
        <w:t>reas marinas protegidas (</w:t>
      </w:r>
      <w:r>
        <w:rPr>
          <w:rStyle w:val="Hyperlink.0"/>
          <w:rFonts w:ascii="Times New Roman" w:cs="Times New Roman" w:hAnsi="Times New Roman" w:eastAsia="Times New Roman"/>
          <w:lang w:val="en-US"/>
        </w:rPr>
        <w:fldChar w:fldCharType="begin" w:fldLock="0"/>
      </w:r>
      <w:r>
        <w:rPr>
          <w:rStyle w:val="Hyperlink.0"/>
          <w:rFonts w:ascii="Times New Roman" w:cs="Times New Roman" w:hAnsi="Times New Roman" w:eastAsia="Times New Roman"/>
          <w:lang w:val="en-US"/>
        </w:rPr>
        <w:instrText xml:space="preserve"> HYPERLINK "https://www.pampazul.gob.ar"</w:instrText>
      </w:r>
      <w:r>
        <w:rPr>
          <w:rStyle w:val="Hyperlink.0"/>
          <w:rFonts w:ascii="Times New Roman" w:cs="Times New Roman" w:hAnsi="Times New Roman" w:eastAsia="Times New Roman"/>
          <w:lang w:val="en-US"/>
        </w:rPr>
        <w:fldChar w:fldCharType="separate" w:fldLock="0"/>
      </w:r>
      <w:r>
        <w:rPr>
          <w:rStyle w:val="Hyperlink.0"/>
          <w:rFonts w:ascii="Times New Roman" w:hAnsi="Times New Roman"/>
          <w:rtl w:val="0"/>
          <w:lang w:val="en-US"/>
        </w:rPr>
        <w:t>https://www.pampazul.gob.ar</w:t>
      </w:r>
      <w:r>
        <w:rPr/>
        <w:fldChar w:fldCharType="end" w:fldLock="0"/>
      </w:r>
      <w:r>
        <w:rPr>
          <w:rStyle w:val="Hyperlink.0"/>
          <w:rFonts w:ascii="Times New Roman" w:hAnsi="Times New Roman"/>
          <w:rtl w:val="0"/>
          <w:lang w:val="en-US"/>
        </w:rPr>
        <w:t>).</w:t>
      </w:r>
    </w:p>
    <w:p>
      <w:pPr>
        <w:pStyle w:val="Body Text"/>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Uno de los cambios ambientales m</w:t>
      </w:r>
      <w:r>
        <w:rPr>
          <w:rStyle w:val="Hyperlink.0"/>
          <w:rFonts w:ascii="Times New Roman" w:hAnsi="Times New Roman" w:hint="default"/>
          <w:rtl w:val="0"/>
          <w:lang w:val="en-US"/>
        </w:rPr>
        <w:t>á</w:t>
      </w:r>
      <w:r>
        <w:rPr>
          <w:rStyle w:val="Hyperlink.0"/>
          <w:rFonts w:ascii="Times New Roman" w:hAnsi="Times New Roman"/>
          <w:rtl w:val="0"/>
          <w:lang w:val="en-US"/>
        </w:rPr>
        <w:t>s importantes en los ecosistemas marinos de altas latitudes es el aumento de la temperatura superficial media del agua (Bulgin</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2020; Gutt et al. 2021), registr</w:t>
      </w:r>
      <w:r>
        <w:rPr>
          <w:rStyle w:val="Hyperlink.0"/>
          <w:rFonts w:ascii="Times New Roman" w:hAnsi="Times New Roman" w:hint="default"/>
          <w:rtl w:val="0"/>
          <w:lang w:val="en-US"/>
        </w:rPr>
        <w:t>á</w:t>
      </w:r>
      <w:r>
        <w:rPr>
          <w:rStyle w:val="Hyperlink.0"/>
          <w:rFonts w:ascii="Times New Roman" w:hAnsi="Times New Roman"/>
          <w:rtl w:val="0"/>
          <w:lang w:val="en-US"/>
        </w:rPr>
        <w:t>ndose incrementos de hasta 1</w:t>
      </w:r>
      <w:r>
        <w:rPr>
          <w:rStyle w:val="Hyperlink.0"/>
          <w:rFonts w:ascii="Times New Roman" w:hAnsi="Times New Roman" w:hint="default"/>
          <w:rtl w:val="0"/>
          <w:lang w:val="en-US"/>
        </w:rPr>
        <w:t>º</w:t>
      </w:r>
      <w:r>
        <w:rPr>
          <w:rStyle w:val="Ninguno"/>
          <w:rFonts w:ascii="Times New Roman" w:hAnsi="Times New Roman"/>
          <w:rtl w:val="0"/>
          <w:lang w:val="es-ES_tradnl"/>
        </w:rPr>
        <w:t xml:space="preserve"> </w:t>
      </w:r>
      <w:r>
        <w:rPr>
          <w:rStyle w:val="Hyperlink.0"/>
          <w:rFonts w:ascii="Times New Roman" w:hAnsi="Times New Roman"/>
          <w:rtl w:val="0"/>
          <w:lang w:val="en-US"/>
        </w:rPr>
        <w:t xml:space="preserve">C en los </w:t>
      </w:r>
      <w:r>
        <w:rPr>
          <w:rStyle w:val="Hyperlink.0"/>
          <w:rFonts w:ascii="Times New Roman" w:hAnsi="Times New Roman" w:hint="default"/>
          <w:rtl w:val="0"/>
          <w:lang w:val="en-US"/>
        </w:rPr>
        <w:t>ú</w:t>
      </w:r>
      <w:r>
        <w:rPr>
          <w:rStyle w:val="Hyperlink.0"/>
          <w:rFonts w:ascii="Times New Roman" w:hAnsi="Times New Roman"/>
          <w:rtl w:val="0"/>
          <w:lang w:val="en-US"/>
        </w:rPr>
        <w:t>ltimos 50 a</w:t>
      </w:r>
      <w:r>
        <w:rPr>
          <w:rStyle w:val="Hyperlink.0"/>
          <w:rFonts w:ascii="Times New Roman" w:hAnsi="Times New Roman" w:hint="default"/>
          <w:rtl w:val="0"/>
          <w:lang w:val="en-US"/>
        </w:rPr>
        <w:t>ñ</w:t>
      </w:r>
      <w:r>
        <w:rPr>
          <w:rStyle w:val="Hyperlink.0"/>
          <w:rFonts w:ascii="Times New Roman" w:hAnsi="Times New Roman"/>
          <w:rtl w:val="0"/>
          <w:lang w:val="en-US"/>
        </w:rPr>
        <w:t xml:space="preserve">os (Meredith </w:t>
      </w:r>
      <w:r>
        <w:rPr>
          <w:rStyle w:val="Ninguno"/>
          <w:rFonts w:ascii="Times New Roman" w:hAnsi="Times New Roman"/>
          <w:rtl w:val="0"/>
          <w:lang w:val="es-ES_tradnl"/>
        </w:rPr>
        <w:t>&amp;</w:t>
      </w:r>
      <w:r>
        <w:rPr>
          <w:rStyle w:val="Hyperlink.0"/>
          <w:rFonts w:ascii="Times New Roman" w:hAnsi="Times New Roman"/>
          <w:rtl w:val="0"/>
          <w:lang w:val="en-US"/>
        </w:rPr>
        <w:t xml:space="preserve"> King 2005). Uno de los principales efectos directos sobre las especies marinas es el aumento de la demanda metab</w:t>
      </w:r>
      <w:r>
        <w:rPr>
          <w:rStyle w:val="Hyperlink.0"/>
          <w:rFonts w:ascii="Times New Roman" w:hAnsi="Times New Roman" w:hint="default"/>
          <w:rtl w:val="0"/>
          <w:lang w:val="en-US"/>
        </w:rPr>
        <w:t>ó</w:t>
      </w:r>
      <w:r>
        <w:rPr>
          <w:rStyle w:val="Hyperlink.0"/>
          <w:rFonts w:ascii="Times New Roman" w:hAnsi="Times New Roman"/>
          <w:rtl w:val="0"/>
          <w:lang w:val="en-US"/>
        </w:rPr>
        <w:t>lica (Brown et al. 2004) y el cambio de distribuci</w:t>
      </w:r>
      <w:r>
        <w:rPr>
          <w:rStyle w:val="Hyperlink.0"/>
          <w:rFonts w:ascii="Times New Roman" w:hAnsi="Times New Roman" w:hint="default"/>
          <w:rtl w:val="0"/>
          <w:lang w:val="en-US"/>
        </w:rPr>
        <w:t>ó</w:t>
      </w:r>
      <w:r>
        <w:rPr>
          <w:rStyle w:val="Hyperlink.0"/>
          <w:rFonts w:ascii="Times New Roman" w:hAnsi="Times New Roman"/>
          <w:rtl w:val="0"/>
          <w:lang w:val="en-US"/>
        </w:rPr>
        <w:t>n de las especies, que trae como consecuencia extinciones y/o invasiones locales particularmente en los ecosistemas de aguas templado-fr</w:t>
      </w:r>
      <w:r>
        <w:rPr>
          <w:rStyle w:val="Hyperlink.0"/>
          <w:rFonts w:ascii="Times New Roman" w:hAnsi="Times New Roman" w:hint="default"/>
          <w:rtl w:val="0"/>
          <w:lang w:val="en-US"/>
        </w:rPr>
        <w:t>í</w:t>
      </w:r>
      <w:r>
        <w:rPr>
          <w:rStyle w:val="Hyperlink.0"/>
          <w:rFonts w:ascii="Times New Roman" w:hAnsi="Times New Roman"/>
          <w:rtl w:val="0"/>
          <w:lang w:val="en-US"/>
        </w:rPr>
        <w:t>as (e.g. Kortsch et al. 2015; McCarthy et al. 2019). Por otro lado, uno de los cambios antropog</w:t>
      </w:r>
      <w:r>
        <w:rPr>
          <w:rStyle w:val="Hyperlink.0"/>
          <w:rFonts w:ascii="Times New Roman" w:hAnsi="Times New Roman" w:hint="default"/>
          <w:rtl w:val="0"/>
          <w:lang w:val="en-US"/>
        </w:rPr>
        <w:t>é</w:t>
      </w:r>
      <w:r>
        <w:rPr>
          <w:rStyle w:val="Hyperlink.0"/>
          <w:rFonts w:ascii="Times New Roman" w:hAnsi="Times New Roman"/>
          <w:rtl w:val="0"/>
          <w:lang w:val="en-US"/>
        </w:rPr>
        <w:t>nicos hist</w:t>
      </w:r>
      <w:r>
        <w:rPr>
          <w:rStyle w:val="Hyperlink.0"/>
          <w:rFonts w:ascii="Times New Roman" w:hAnsi="Times New Roman" w:hint="default"/>
          <w:rtl w:val="0"/>
          <w:lang w:val="en-US"/>
        </w:rPr>
        <w:t>ó</w:t>
      </w:r>
      <w:r>
        <w:rPr>
          <w:rStyle w:val="Hyperlink.0"/>
          <w:rFonts w:ascii="Times New Roman" w:hAnsi="Times New Roman"/>
          <w:rtl w:val="0"/>
          <w:lang w:val="en-US"/>
        </w:rPr>
        <w:t>ricamente determinantes para la estructura y funcionamiento de los ecosistemas marinos ha sido y es la actividad pesquera (Halpern et al. 2007). Adem</w:t>
      </w:r>
      <w:r>
        <w:rPr>
          <w:rStyle w:val="Hyperlink.0"/>
          <w:rFonts w:ascii="Times New Roman" w:hAnsi="Times New Roman" w:hint="default"/>
          <w:rtl w:val="0"/>
          <w:lang w:val="en-US"/>
        </w:rPr>
        <w:t>á</w:t>
      </w:r>
      <w:r>
        <w:rPr>
          <w:rStyle w:val="Hyperlink.0"/>
          <w:rFonts w:ascii="Times New Roman" w:hAnsi="Times New Roman"/>
          <w:rtl w:val="0"/>
          <w:lang w:val="en-US"/>
        </w:rPr>
        <w:t>s del efecto directo sobre la biomasa de la especie objetivo de la pesca, se ha evidenciado que las pesquer</w:t>
      </w:r>
      <w:r>
        <w:rPr>
          <w:rStyle w:val="Hyperlink.0"/>
          <w:rFonts w:ascii="Times New Roman" w:hAnsi="Times New Roman" w:hint="default"/>
          <w:rtl w:val="0"/>
          <w:lang w:val="en-US"/>
        </w:rPr>
        <w:t>í</w:t>
      </w:r>
      <w:r>
        <w:rPr>
          <w:rStyle w:val="Hyperlink.0"/>
          <w:rFonts w:ascii="Times New Roman" w:hAnsi="Times New Roman"/>
          <w:rtl w:val="0"/>
          <w:lang w:val="en-US"/>
        </w:rPr>
        <w:t>as alteran la dieta y preferencia de los depredadores mediante la captura incidental y/o el descarte (Funes</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2019).</w:t>
      </w:r>
    </w:p>
    <w:p>
      <w:pPr>
        <w:pStyle w:val="Body Text"/>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El presente trabajo de revisi</w:t>
      </w:r>
      <w:r>
        <w:rPr>
          <w:rStyle w:val="Hyperlink.0"/>
          <w:rFonts w:ascii="Times New Roman" w:hAnsi="Times New Roman" w:hint="default"/>
          <w:rtl w:val="0"/>
          <w:lang w:val="en-US"/>
        </w:rPr>
        <w:t>ó</w:t>
      </w:r>
      <w:r>
        <w:rPr>
          <w:rStyle w:val="Hyperlink.0"/>
          <w:rFonts w:ascii="Times New Roman" w:hAnsi="Times New Roman"/>
          <w:rtl w:val="0"/>
          <w:lang w:val="en-US"/>
        </w:rPr>
        <w:t>n tiene como objetivo general evidenciar el estado de conocimiento de los efectos de los cambios ambientales antropog</w:t>
      </w:r>
      <w:r>
        <w:rPr>
          <w:rStyle w:val="Hyperlink.0"/>
          <w:rFonts w:ascii="Times New Roman" w:hAnsi="Times New Roman" w:hint="default"/>
          <w:rtl w:val="0"/>
          <w:lang w:val="en-US"/>
        </w:rPr>
        <w:t>é</w:t>
      </w:r>
      <w:r>
        <w:rPr>
          <w:rStyle w:val="Hyperlink.0"/>
          <w:rFonts w:ascii="Times New Roman" w:hAnsi="Times New Roman"/>
          <w:rtl w:val="0"/>
          <w:lang w:val="en-US"/>
        </w:rPr>
        <w:t>nicos sobre las interacciones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ficas de </w:t>
      </w:r>
      <w:del w:id="124" w:date="2022-12-20T10:49:01Z" w:author="Revisor">
        <w:r>
          <w:rPr>
            <w:rStyle w:val="Hyperlink.0"/>
            <w:rFonts w:ascii="Times New Roman" w:hAnsi="Times New Roman"/>
            <w:rtl w:val="0"/>
            <w:lang w:val="en-US"/>
          </w:rPr>
          <w:delText>los</w:delText>
        </w:r>
      </w:del>
      <w:ins w:id="125" w:date="2022-12-20T10:49:02Z" w:author="Revisor">
        <w:r>
          <w:rPr>
            <w:rStyle w:val="Hyperlink.0"/>
            <w:rFonts w:ascii="Times New Roman" w:hAnsi="Times New Roman"/>
            <w:rtl w:val="0"/>
            <w:lang w:val="es-ES_tradnl"/>
          </w:rPr>
          <w:t>cuatro</w:t>
        </w:r>
      </w:ins>
      <w:r>
        <w:rPr>
          <w:rStyle w:val="Hyperlink.0"/>
          <w:rFonts w:ascii="Times New Roman" w:hAnsi="Times New Roman"/>
          <w:rtl w:val="0"/>
          <w:lang w:val="en-US"/>
        </w:rPr>
        <w:t xml:space="preserve"> ecosistemas marinos en </w:t>
      </w:r>
      <w:del w:id="126" w:date="2022-12-20T10:49:12Z" w:author="Revisor">
        <w:r>
          <w:rPr>
            <w:rStyle w:val="Hyperlink.0"/>
            <w:rFonts w:ascii="Times New Roman" w:hAnsi="Times New Roman"/>
            <w:rtl w:val="0"/>
            <w:lang w:val="en-US"/>
          </w:rPr>
          <w:delText>un gradiente latitudinal</w:delText>
        </w:r>
      </w:del>
      <w:ins w:id="127" w:date="2022-12-20T10:49:12Z" w:author="Revisor">
        <w:r>
          <w:rPr>
            <w:rStyle w:val="Hyperlink.0"/>
            <w:rFonts w:ascii="Times New Roman" w:hAnsi="Times New Roman"/>
            <w:rtl w:val="0"/>
            <w:lang w:val="es-ES_tradnl"/>
          </w:rPr>
          <w:t>el</w:t>
        </w:r>
      </w:ins>
      <w:r>
        <w:rPr>
          <w:rStyle w:val="Hyperlink.0"/>
          <w:rFonts w:ascii="Times New Roman" w:hAnsi="Times New Roman"/>
          <w:rtl w:val="0"/>
          <w:lang w:val="en-US"/>
        </w:rPr>
        <w:t xml:space="preserve"> Atl</w:t>
      </w:r>
      <w:r>
        <w:rPr>
          <w:rStyle w:val="Hyperlink.0"/>
          <w:rFonts w:ascii="Times New Roman" w:hAnsi="Times New Roman" w:hint="default"/>
          <w:rtl w:val="0"/>
          <w:lang w:val="en-US"/>
        </w:rPr>
        <w:t>á</w:t>
      </w:r>
      <w:r>
        <w:rPr>
          <w:rStyle w:val="Hyperlink.0"/>
          <w:rFonts w:ascii="Times New Roman" w:hAnsi="Times New Roman"/>
          <w:rtl w:val="0"/>
          <w:lang w:val="en-US"/>
        </w:rPr>
        <w:t>ntico Sudoccidental -</w:t>
      </w:r>
      <w:ins w:id="128" w:date="2022-12-20T10:49:16Z" w:author="Revisor">
        <w:r>
          <w:rPr>
            <w:rStyle w:val="Hyperlink.0"/>
            <w:rFonts w:ascii="Times New Roman" w:hAnsi="Times New Roman"/>
            <w:rtl w:val="0"/>
            <w:lang w:val="es-ES_tradnl"/>
          </w:rPr>
          <w:t xml:space="preserve">y la </w:t>
        </w:r>
      </w:ins>
      <w:del w:id="129" w:date="2022-12-20T10:49:14Z" w:author="Revisor">
        <w:r>
          <w:rPr>
            <w:rStyle w:val="Hyperlink.0"/>
            <w:rFonts w:ascii="Times New Roman" w:hAnsi="Times New Roman"/>
            <w:rtl w:val="0"/>
            <w:lang w:val="en-US"/>
          </w:rPr>
          <w:delText xml:space="preserve"> </w:delText>
        </w:r>
      </w:del>
      <w:r>
        <w:rPr>
          <w:rStyle w:val="Hyperlink.0"/>
          <w:rFonts w:ascii="Times New Roman" w:hAnsi="Times New Roman"/>
          <w:rtl w:val="0"/>
          <w:lang w:val="en-US"/>
        </w:rPr>
        <w:t>Ant</w:t>
      </w:r>
      <w:r>
        <w:rPr>
          <w:rStyle w:val="Hyperlink.0"/>
          <w:rFonts w:ascii="Times New Roman" w:hAnsi="Times New Roman" w:hint="default"/>
          <w:rtl w:val="0"/>
          <w:lang w:val="en-US"/>
        </w:rPr>
        <w:t>á</w:t>
      </w:r>
      <w:r>
        <w:rPr>
          <w:rStyle w:val="Hyperlink.0"/>
          <w:rFonts w:ascii="Times New Roman" w:hAnsi="Times New Roman"/>
          <w:rtl w:val="0"/>
          <w:lang w:val="en-US"/>
        </w:rPr>
        <w:t>rtida (45</w:t>
      </w:r>
      <w:r>
        <w:rPr>
          <w:rStyle w:val="Hyperlink.0"/>
          <w:rFonts w:ascii="Times New Roman" w:hAnsi="Times New Roman" w:hint="default"/>
          <w:rtl w:val="0"/>
          <w:lang w:val="en-US"/>
        </w:rPr>
        <w:t xml:space="preserve">º </w:t>
      </w:r>
      <w:r>
        <w:rPr>
          <w:rStyle w:val="Hyperlink.0"/>
          <w:rFonts w:ascii="Times New Roman" w:hAnsi="Times New Roman"/>
          <w:rtl w:val="0"/>
          <w:lang w:val="en-US"/>
        </w:rPr>
        <w:t>S - 62</w:t>
      </w:r>
      <w:r>
        <w:rPr>
          <w:rStyle w:val="Hyperlink.0"/>
          <w:rFonts w:ascii="Times New Roman" w:hAnsi="Times New Roman" w:hint="default"/>
          <w:rtl w:val="0"/>
          <w:lang w:val="en-US"/>
        </w:rPr>
        <w:t xml:space="preserve">º </w:t>
      </w:r>
      <w:r>
        <w:rPr>
          <w:rStyle w:val="Hyperlink.0"/>
          <w:rFonts w:ascii="Times New Roman" w:hAnsi="Times New Roman"/>
          <w:rtl w:val="0"/>
          <w:lang w:val="en-US"/>
        </w:rPr>
        <w:t>S)</w:t>
      </w:r>
      <w:del w:id="130" w:date="2022-12-20T10:49:29Z" w:author="Revisor">
        <w:r>
          <w:rPr>
            <w:rStyle w:val="Hyperlink.0"/>
            <w:rFonts w:ascii="Times New Roman" w:hAnsi="Times New Roman"/>
            <w:rtl w:val="0"/>
            <w:lang w:val="en-US"/>
          </w:rPr>
          <w:delText xml:space="preserve">, que abarca las siguientes </w:delText>
        </w:r>
      </w:del>
      <w:del w:id="131" w:date="2022-12-20T10:49:29Z" w:author="Revisor">
        <w:r>
          <w:rPr>
            <w:rStyle w:val="Hyperlink.0"/>
            <w:rFonts w:ascii="Times New Roman" w:hAnsi="Times New Roman" w:hint="default"/>
            <w:rtl w:val="0"/>
            <w:lang w:val="en-US"/>
          </w:rPr>
          <w:delText>á</w:delText>
        </w:r>
      </w:del>
      <w:del w:id="132" w:date="2022-12-20T10:49:29Z" w:author="Revisor">
        <w:r>
          <w:rPr>
            <w:rStyle w:val="Hyperlink.0"/>
            <w:rFonts w:ascii="Times New Roman" w:hAnsi="Times New Roman"/>
            <w:rtl w:val="0"/>
            <w:lang w:val="en-US"/>
          </w:rPr>
          <w:delText>reas</w:delText>
        </w:r>
      </w:del>
      <w:r>
        <w:rPr>
          <w:rStyle w:val="Hyperlink.0"/>
          <w:rFonts w:ascii="Times New Roman" w:hAnsi="Times New Roman"/>
          <w:rtl w:val="0"/>
          <w:lang w:val="en-US"/>
        </w:rPr>
        <w:t xml:space="preserve">: Golfo San Jorge, </w:t>
      </w:r>
      <w:r>
        <w:rPr>
          <w:rStyle w:val="Hyperlink.0"/>
          <w:rFonts w:ascii="Times New Roman" w:hAnsi="Times New Roman" w:hint="default"/>
          <w:rtl w:val="0"/>
          <w:lang w:val="en-US"/>
        </w:rPr>
        <w:t>Á</w:t>
      </w:r>
      <w:r>
        <w:rPr>
          <w:rStyle w:val="Hyperlink.0"/>
          <w:rFonts w:ascii="Times New Roman" w:hAnsi="Times New Roman"/>
          <w:rtl w:val="0"/>
          <w:lang w:val="en-US"/>
        </w:rPr>
        <w:t>rea Marina Protegida Namuncur</w:t>
      </w:r>
      <w:r>
        <w:rPr>
          <w:rStyle w:val="Hyperlink.0"/>
          <w:rFonts w:ascii="Times New Roman" w:hAnsi="Times New Roman" w:hint="default"/>
          <w:rtl w:val="0"/>
          <w:lang w:val="en-US"/>
        </w:rPr>
        <w:t xml:space="preserve">á </w:t>
      </w:r>
      <w:r>
        <w:rPr>
          <w:rStyle w:val="Hyperlink.0"/>
          <w:rFonts w:ascii="Times New Roman" w:hAnsi="Times New Roman"/>
          <w:rtl w:val="0"/>
          <w:lang w:val="en-US"/>
        </w:rPr>
        <w:t>- Banco Burdwood, Canal Beagle y Caleta Potter (Ant</w:t>
      </w:r>
      <w:r>
        <w:rPr>
          <w:rStyle w:val="Hyperlink.0"/>
          <w:rFonts w:ascii="Times New Roman" w:hAnsi="Times New Roman" w:hint="default"/>
          <w:rtl w:val="0"/>
          <w:lang w:val="en-US"/>
        </w:rPr>
        <w:t>á</w:t>
      </w:r>
      <w:r>
        <w:rPr>
          <w:rStyle w:val="Hyperlink.0"/>
          <w:rFonts w:ascii="Times New Roman" w:hAnsi="Times New Roman"/>
          <w:rtl w:val="0"/>
          <w:lang w:val="en-US"/>
        </w:rPr>
        <w:t>rtida) (Fig</w:t>
      </w:r>
      <w:r>
        <w:rPr>
          <w:rStyle w:val="Ninguno"/>
          <w:rFonts w:ascii="Times New Roman" w:hAnsi="Times New Roman"/>
          <w:rtl w:val="0"/>
          <w:lang w:val="es-ES_tradnl"/>
        </w:rPr>
        <w:t>ura</w:t>
      </w:r>
      <w:r>
        <w:rPr>
          <w:rStyle w:val="Hyperlink.0"/>
          <w:rFonts w:ascii="Times New Roman" w:hAnsi="Times New Roman"/>
          <w:rtl w:val="0"/>
          <w:lang w:val="en-US"/>
        </w:rPr>
        <w:t xml:space="preserve"> 1).</w:t>
      </w:r>
    </w:p>
    <w:p>
      <w:pPr>
        <w:pStyle w:val="Captioned Figure"/>
        <w:jc w:val="both"/>
        <w:rPr>
          <w:rStyle w:val="Ninguno"/>
          <w:rFonts w:ascii="Times New Roman" w:cs="Times New Roman" w:hAnsi="Times New Roman" w:eastAsia="Times New Roman"/>
        </w:rPr>
      </w:pPr>
      <w:r>
        <w:rPr>
          <w:rStyle w:val="Ninguno"/>
          <w:rFonts w:ascii="Times New Roman" w:cs="Times New Roman" w:hAnsi="Times New Roman" w:eastAsia="Times New Roman"/>
        </w:rPr>
        <w:drawing xmlns:a="http://schemas.openxmlformats.org/drawingml/2006/main">
          <wp:inline distT="0" distB="0" distL="0" distR="0">
            <wp:extent cx="5334000" cy="4267200"/>
            <wp:effectExtent l="0" t="0" r="0" b="0"/>
            <wp:docPr id="1073741825" name="officeArt object" descr="Figura 1. Mapa que muestra las áreas que comprenden el gradiente latitudinal Atlántico Sudoccidental - Antártida. A: Golfo San Jorge, B: AMP Namuncurá - Banco Burdwood, C: Canal Beagle, D: Caleta Potter (Antártida)."/>
            <wp:cNvGraphicFramePr/>
            <a:graphic xmlns:a="http://schemas.openxmlformats.org/drawingml/2006/main">
              <a:graphicData uri="http://schemas.openxmlformats.org/drawingml/2006/picture">
                <pic:pic xmlns:pic="http://schemas.openxmlformats.org/drawingml/2006/picture">
                  <pic:nvPicPr>
                    <pic:cNvPr id="1073741825" name="Figura 1. Mapa que muestra las áreas que comprenden el gradiente latitudinal Atlántico Sudoccidental - Antártida. A: Golfo San Jorge, B: AMP Namuncurá - Banco Burdwood, C: Canal Beagle, D: Caleta Potter (Antártida)." descr="Figura 1. Mapa que muestra las áreas que comprenden el gradiente latitudinal Atlántico Sudoccidental - Antártida. A: Golfo San Jorge, B: AMP Namuncurá - Banco Burdwood, C: Canal Beagle, D: Caleta Potter (Antártida)."/>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Image Caption"/>
        <w:spacing w:line="360" w:lineRule="auto"/>
        <w:jc w:val="both"/>
        <w:rPr>
          <w:rStyle w:val="Ninguno"/>
          <w:rFonts w:ascii="Times New Roman" w:cs="Times New Roman" w:hAnsi="Times New Roman" w:eastAsia="Times New Roman"/>
          <w:i w:val="0"/>
          <w:iCs w:val="0"/>
        </w:rPr>
      </w:pPr>
      <w:r>
        <w:rPr>
          <w:rStyle w:val="Ninguno"/>
          <w:rFonts w:ascii="Times New Roman" w:hAnsi="Times New Roman"/>
          <w:i w:val="0"/>
          <w:iCs w:val="0"/>
          <w:rtl w:val="0"/>
          <w:lang w:val="en-US"/>
        </w:rPr>
        <w:t>Figura 1. Mapa que muestra l</w:t>
      </w:r>
      <w:ins w:id="133" w:date="2022-12-20T10:49:57Z" w:author="Revisor">
        <w:r>
          <w:rPr>
            <w:rStyle w:val="Ninguno"/>
            <w:rFonts w:ascii="Times New Roman" w:hAnsi="Times New Roman"/>
            <w:i w:val="0"/>
            <w:iCs w:val="0"/>
            <w:rtl w:val="0"/>
            <w:lang w:val="es-ES_tradnl"/>
          </w:rPr>
          <w:t>o</w:t>
        </w:r>
      </w:ins>
      <w:del w:id="134" w:date="2022-12-20T10:49:57Z" w:author="Revisor">
        <w:r>
          <w:rPr>
            <w:rStyle w:val="Ninguno"/>
            <w:rFonts w:ascii="Times New Roman" w:hAnsi="Times New Roman"/>
            <w:i w:val="0"/>
            <w:iCs w:val="0"/>
            <w:rtl w:val="0"/>
            <w:lang w:val="en-US"/>
          </w:rPr>
          <w:delText>a</w:delText>
        </w:r>
      </w:del>
      <w:r>
        <w:rPr>
          <w:rStyle w:val="Ninguno"/>
          <w:rFonts w:ascii="Times New Roman" w:hAnsi="Times New Roman"/>
          <w:i w:val="0"/>
          <w:iCs w:val="0"/>
          <w:rtl w:val="0"/>
          <w:lang w:val="en-US"/>
        </w:rPr>
        <w:t xml:space="preserve">s </w:t>
      </w:r>
      <w:ins w:id="135" w:date="2022-12-20T10:50:04Z" w:author="Revisor">
        <w:r>
          <w:rPr>
            <w:rStyle w:val="Ninguno"/>
            <w:rFonts w:ascii="Times New Roman" w:hAnsi="Times New Roman"/>
            <w:i w:val="0"/>
            <w:iCs w:val="0"/>
            <w:rtl w:val="0"/>
            <w:lang w:val="es-ES_tradnl"/>
          </w:rPr>
          <w:t>cuatro ecosistemas marinos analizados</w:t>
        </w:r>
      </w:ins>
      <w:del w:id="136" w:date="2022-12-20T10:50:12Z" w:author="Revisor">
        <w:r>
          <w:rPr>
            <w:rStyle w:val="Ninguno"/>
            <w:rFonts w:ascii="Times New Roman" w:hAnsi="Times New Roman" w:hint="default"/>
            <w:i w:val="0"/>
            <w:iCs w:val="0"/>
            <w:rtl w:val="0"/>
            <w:lang w:val="en-US"/>
          </w:rPr>
          <w:delText>á</w:delText>
        </w:r>
      </w:del>
      <w:del w:id="137" w:date="2022-12-20T10:50:12Z" w:author="Revisor">
        <w:r>
          <w:rPr>
            <w:rStyle w:val="Ninguno"/>
            <w:rFonts w:ascii="Times New Roman" w:hAnsi="Times New Roman"/>
            <w:i w:val="0"/>
            <w:iCs w:val="0"/>
            <w:rtl w:val="0"/>
            <w:lang w:val="en-US"/>
          </w:rPr>
          <w:delText>reas que comprenden el gradiente latitudinal Atl</w:delText>
        </w:r>
      </w:del>
      <w:del w:id="138" w:date="2022-12-20T10:50:12Z" w:author="Revisor">
        <w:r>
          <w:rPr>
            <w:rStyle w:val="Ninguno"/>
            <w:rFonts w:ascii="Times New Roman" w:hAnsi="Times New Roman" w:hint="default"/>
            <w:i w:val="0"/>
            <w:iCs w:val="0"/>
            <w:rtl w:val="0"/>
            <w:lang w:val="en-US"/>
          </w:rPr>
          <w:delText>á</w:delText>
        </w:r>
      </w:del>
      <w:del w:id="139" w:date="2022-12-20T10:50:12Z" w:author="Revisor">
        <w:r>
          <w:rPr>
            <w:rStyle w:val="Ninguno"/>
            <w:rFonts w:ascii="Times New Roman" w:hAnsi="Times New Roman"/>
            <w:i w:val="0"/>
            <w:iCs w:val="0"/>
            <w:rtl w:val="0"/>
            <w:lang w:val="en-US"/>
          </w:rPr>
          <w:delText>ntico Sudoccidental - Ant</w:delText>
        </w:r>
      </w:del>
      <w:del w:id="140" w:date="2022-12-20T10:50:12Z" w:author="Revisor">
        <w:r>
          <w:rPr>
            <w:rStyle w:val="Ninguno"/>
            <w:rFonts w:ascii="Times New Roman" w:hAnsi="Times New Roman" w:hint="default"/>
            <w:i w:val="0"/>
            <w:iCs w:val="0"/>
            <w:rtl w:val="0"/>
            <w:lang w:val="en-US"/>
          </w:rPr>
          <w:delText>á</w:delText>
        </w:r>
      </w:del>
      <w:del w:id="141" w:date="2022-12-20T10:50:12Z" w:author="Revisor">
        <w:r>
          <w:rPr>
            <w:rStyle w:val="Ninguno"/>
            <w:rFonts w:ascii="Times New Roman" w:hAnsi="Times New Roman"/>
            <w:i w:val="0"/>
            <w:iCs w:val="0"/>
            <w:rtl w:val="0"/>
            <w:lang w:val="en-US"/>
          </w:rPr>
          <w:delText>rtida</w:delText>
        </w:r>
      </w:del>
      <w:r>
        <w:rPr>
          <w:rStyle w:val="Ninguno"/>
          <w:rFonts w:ascii="Times New Roman" w:hAnsi="Times New Roman"/>
          <w:i w:val="0"/>
          <w:iCs w:val="0"/>
          <w:rtl w:val="0"/>
          <w:lang w:val="en-US"/>
        </w:rPr>
        <w:t>. A: Golfo San Jorge, B: AMP Namuncur</w:t>
      </w:r>
      <w:r>
        <w:rPr>
          <w:rStyle w:val="Ninguno"/>
          <w:rFonts w:ascii="Times New Roman" w:hAnsi="Times New Roman" w:hint="default"/>
          <w:i w:val="0"/>
          <w:iCs w:val="0"/>
          <w:rtl w:val="0"/>
          <w:lang w:val="en-US"/>
        </w:rPr>
        <w:t xml:space="preserve">á </w:t>
      </w:r>
      <w:r>
        <w:rPr>
          <w:rStyle w:val="Ninguno"/>
          <w:rFonts w:ascii="Times New Roman" w:hAnsi="Times New Roman"/>
          <w:i w:val="0"/>
          <w:iCs w:val="0"/>
          <w:rtl w:val="0"/>
          <w:lang w:val="en-US"/>
        </w:rPr>
        <w:t>- Banco Burdwood, C: Canal Beagle, D: Caleta Potter (Ant</w:t>
      </w:r>
      <w:r>
        <w:rPr>
          <w:rStyle w:val="Ninguno"/>
          <w:rFonts w:ascii="Times New Roman" w:hAnsi="Times New Roman" w:hint="default"/>
          <w:i w:val="0"/>
          <w:iCs w:val="0"/>
          <w:rtl w:val="0"/>
          <w:lang w:val="en-US"/>
        </w:rPr>
        <w:t>á</w:t>
      </w:r>
      <w:r>
        <w:rPr>
          <w:rStyle w:val="Ninguno"/>
          <w:rFonts w:ascii="Times New Roman" w:hAnsi="Times New Roman"/>
          <w:i w:val="0"/>
          <w:iCs w:val="0"/>
          <w:rtl w:val="0"/>
          <w:lang w:val="en-US"/>
        </w:rPr>
        <w:t>rtida).</w:t>
      </w:r>
      <w:bookmarkEnd w:id="105"/>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Xb64eb78236892b9070e6d0a4abe993a688bbb0e" w:id="142"/>
      <w:r>
        <w:rPr>
          <w:rStyle w:val="Ninguno"/>
          <w:rFonts w:ascii="Times New Roman" w:hAnsi="Times New Roman"/>
          <w:outline w:val="0"/>
          <w:color w:val="000000"/>
          <w:sz w:val="24"/>
          <w:szCs w:val="24"/>
          <w:u w:color="000000"/>
          <w:rtl w:val="0"/>
          <w:lang w:val="es-ES_tradnl"/>
          <w14:textFill>
            <w14:solidFill>
              <w14:srgbClr w14:val="000000"/>
            </w14:solidFill>
          </w14:textFill>
        </w:rPr>
        <w:t>Cambios ambientales antropog</w:t>
      </w:r>
      <w:r>
        <w:rPr>
          <w:rStyle w:val="Ninguno"/>
          <w:rFonts w:ascii="Times New Roman" w:hAnsi="Times New Roman" w:hint="default"/>
          <w:outline w:val="0"/>
          <w:color w:val="000000"/>
          <w:sz w:val="24"/>
          <w:szCs w:val="24"/>
          <w:u w:color="000000"/>
          <w:rtl w:val="0"/>
          <w:lang w:val="fr-FR"/>
          <w14:textFill>
            <w14:solidFill>
              <w14:srgbClr w14:val="000000"/>
            </w14:solidFill>
          </w14:textFill>
        </w:rPr>
        <w:t>é</w:t>
      </w:r>
      <w:r>
        <w:rPr>
          <w:rStyle w:val="Ninguno"/>
          <w:rFonts w:ascii="Times New Roman" w:hAnsi="Times New Roman"/>
          <w:outline w:val="0"/>
          <w:color w:val="000000"/>
          <w:sz w:val="24"/>
          <w:szCs w:val="24"/>
          <w:u w:color="000000"/>
          <w:rtl w:val="0"/>
          <w:lang w:val="es-ES_tradnl"/>
          <w14:textFill>
            <w14:solidFill>
              <w14:srgbClr w14:val="000000"/>
            </w14:solidFill>
          </w14:textFill>
        </w:rPr>
        <w:t>nicos en el Atl</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á</w:t>
      </w:r>
      <w:r>
        <w:rPr>
          <w:rStyle w:val="Ninguno"/>
          <w:rFonts w:ascii="Times New Roman" w:hAnsi="Times New Roman"/>
          <w:outline w:val="0"/>
          <w:color w:val="000000"/>
          <w:sz w:val="24"/>
          <w:szCs w:val="24"/>
          <w:u w:color="000000"/>
          <w:rtl w:val="0"/>
          <w:lang w:val="es-ES_tradnl"/>
          <w14:textFill>
            <w14:solidFill>
              <w14:srgbClr w14:val="000000"/>
            </w14:solidFill>
          </w14:textFill>
        </w:rPr>
        <w:t>ntico Sudoccidental y la Pen</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í</w:t>
      </w:r>
      <w:r>
        <w:rPr>
          <w:rStyle w:val="Ninguno"/>
          <w:rFonts w:ascii="Times New Roman" w:hAnsi="Times New Roman"/>
          <w:outline w:val="0"/>
          <w:color w:val="000000"/>
          <w:sz w:val="24"/>
          <w:szCs w:val="24"/>
          <w:u w:color="000000"/>
          <w:rtl w:val="0"/>
          <w:lang w:val="pt-PT"/>
          <w14:textFill>
            <w14:solidFill>
              <w14:srgbClr w14:val="000000"/>
            </w14:solidFill>
          </w14:textFill>
        </w:rPr>
        <w:t>nsula Ant</w:t>
      </w:r>
      <w:r>
        <w:rPr>
          <w:rStyle w:val="Ninguno"/>
          <w:rFonts w:ascii="Times New Roman" w:hAnsi="Times New Roman" w:hint="default"/>
          <w:outline w:val="0"/>
          <w:color w:val="000000"/>
          <w:sz w:val="24"/>
          <w:szCs w:val="24"/>
          <w:u w:color="000000"/>
          <w:rtl w:val="0"/>
          <w:lang w:val="es-ES_tradnl"/>
          <w14:textFill>
            <w14:solidFill>
              <w14:srgbClr w14:val="000000"/>
            </w14:solidFill>
          </w14:textFill>
        </w:rPr>
        <w:t>á</w:t>
      </w:r>
      <w:r>
        <w:rPr>
          <w:rStyle w:val="Ninguno"/>
          <w:rFonts w:ascii="Times New Roman" w:hAnsi="Times New Roman"/>
          <w:outline w:val="0"/>
          <w:color w:val="000000"/>
          <w:sz w:val="24"/>
          <w:szCs w:val="24"/>
          <w:u w:color="000000"/>
          <w:rtl w:val="0"/>
          <w:lang w:val="it-IT"/>
          <w14:textFill>
            <w14:solidFill>
              <w14:srgbClr w14:val="000000"/>
            </w14:solidFill>
          </w14:textFill>
        </w:rPr>
        <w:t>rtica</w:t>
      </w:r>
    </w:p>
    <w:p>
      <w:pPr>
        <w:pStyle w:val="First Paragraph"/>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Los efectos de los cambios ambientales antropog</w:t>
      </w:r>
      <w:r>
        <w:rPr>
          <w:rStyle w:val="Ninguno"/>
          <w:rFonts w:ascii="Times New Roman" w:hAnsi="Times New Roman" w:hint="default"/>
          <w:rtl w:val="0"/>
          <w:lang w:val="en-US"/>
        </w:rPr>
        <w:t>é</w:t>
      </w:r>
      <w:r>
        <w:rPr>
          <w:rStyle w:val="Ninguno"/>
          <w:rFonts w:ascii="Times New Roman" w:hAnsi="Times New Roman"/>
          <w:rtl w:val="0"/>
          <w:lang w:val="en-US"/>
        </w:rPr>
        <w:t>nicos en los ecosistemas del Atl</w:t>
      </w:r>
      <w:r>
        <w:rPr>
          <w:rStyle w:val="Ninguno"/>
          <w:rFonts w:ascii="Times New Roman" w:hAnsi="Times New Roman" w:hint="default"/>
          <w:rtl w:val="0"/>
          <w:lang w:val="en-US"/>
        </w:rPr>
        <w:t>á</w:t>
      </w:r>
      <w:r>
        <w:rPr>
          <w:rStyle w:val="Ninguno"/>
          <w:rFonts w:ascii="Times New Roman" w:hAnsi="Times New Roman"/>
          <w:rtl w:val="0"/>
          <w:lang w:val="en-US"/>
        </w:rPr>
        <w:t>ntico Sudoccidental, particularmente del Mar Argentino, y la Pen</w:t>
      </w:r>
      <w:r>
        <w:rPr>
          <w:rStyle w:val="Ninguno"/>
          <w:rFonts w:ascii="Times New Roman" w:hAnsi="Times New Roman" w:hint="default"/>
          <w:rtl w:val="0"/>
          <w:lang w:val="en-US"/>
        </w:rPr>
        <w:t>í</w:t>
      </w:r>
      <w:r>
        <w:rPr>
          <w:rStyle w:val="Ninguno"/>
          <w:rFonts w:ascii="Times New Roman" w:hAnsi="Times New Roman"/>
          <w:rtl w:val="0"/>
          <w:lang w:val="en-US"/>
        </w:rPr>
        <w:t>nsula Ant</w:t>
      </w:r>
      <w:r>
        <w:rPr>
          <w:rStyle w:val="Ninguno"/>
          <w:rFonts w:ascii="Times New Roman" w:hAnsi="Times New Roman" w:hint="default"/>
          <w:rtl w:val="0"/>
          <w:lang w:val="en-US"/>
        </w:rPr>
        <w:t>á</w:t>
      </w:r>
      <w:r>
        <w:rPr>
          <w:rStyle w:val="Ninguno"/>
          <w:rFonts w:ascii="Times New Roman" w:hAnsi="Times New Roman"/>
          <w:rtl w:val="0"/>
          <w:lang w:val="en-US"/>
        </w:rPr>
        <w:t xml:space="preserve">rtica han sido estudiados principalmente con foco en una </w:t>
      </w:r>
      <w:r>
        <w:rPr>
          <w:rStyle w:val="Ninguno"/>
          <w:rFonts w:ascii="Times New Roman" w:hAnsi="Times New Roman" w:hint="default"/>
          <w:rtl w:val="0"/>
          <w:lang w:val="en-US"/>
        </w:rPr>
        <w:t>ú</w:t>
      </w:r>
      <w:r>
        <w:rPr>
          <w:rStyle w:val="Ninguno"/>
          <w:rFonts w:ascii="Times New Roman" w:hAnsi="Times New Roman"/>
          <w:rtl w:val="0"/>
          <w:lang w:val="en-US"/>
        </w:rPr>
        <w:t>nica especie o en un grupo reducido de especies de inter</w:t>
      </w:r>
      <w:r>
        <w:rPr>
          <w:rStyle w:val="Ninguno"/>
          <w:rFonts w:ascii="Times New Roman" w:hAnsi="Times New Roman" w:hint="default"/>
          <w:rtl w:val="0"/>
          <w:lang w:val="en-US"/>
        </w:rPr>
        <w:t>é</w:t>
      </w:r>
      <w:r>
        <w:rPr>
          <w:rStyle w:val="Ninguno"/>
          <w:rFonts w:ascii="Times New Roman" w:hAnsi="Times New Roman"/>
          <w:rtl w:val="0"/>
          <w:lang w:val="en-US"/>
        </w:rPr>
        <w:t>s (e.g. Sahade et al. 2015; Almandoz et al. 2019; Dans et al. 2021; Fioramonti et al. 2022). Adem</w:t>
      </w:r>
      <w:r>
        <w:rPr>
          <w:rStyle w:val="Ninguno"/>
          <w:rFonts w:ascii="Times New Roman" w:hAnsi="Times New Roman" w:hint="default"/>
          <w:rtl w:val="0"/>
          <w:lang w:val="en-US"/>
        </w:rPr>
        <w:t>á</w:t>
      </w:r>
      <w:r>
        <w:rPr>
          <w:rStyle w:val="Ninguno"/>
          <w:rFonts w:ascii="Times New Roman" w:hAnsi="Times New Roman"/>
          <w:rtl w:val="0"/>
          <w:lang w:val="en-US"/>
        </w:rPr>
        <w:t>s, el an</w:t>
      </w:r>
      <w:r>
        <w:rPr>
          <w:rStyle w:val="Ninguno"/>
          <w:rFonts w:ascii="Times New Roman" w:hAnsi="Times New Roman" w:hint="default"/>
          <w:rtl w:val="0"/>
          <w:lang w:val="en-US"/>
        </w:rPr>
        <w:t>á</w:t>
      </w:r>
      <w:r>
        <w:rPr>
          <w:rStyle w:val="Ninguno"/>
          <w:rFonts w:ascii="Times New Roman" w:hAnsi="Times New Roman"/>
          <w:rtl w:val="0"/>
          <w:lang w:val="en-US"/>
        </w:rPr>
        <w:t>lisis de estos efectos sobre las interacciones tr</w:t>
      </w:r>
      <w:r>
        <w:rPr>
          <w:rStyle w:val="Ninguno"/>
          <w:rFonts w:ascii="Times New Roman" w:hAnsi="Times New Roman" w:hint="default"/>
          <w:rtl w:val="0"/>
          <w:lang w:val="en-US"/>
        </w:rPr>
        <w:t>ó</w:t>
      </w:r>
      <w:r>
        <w:rPr>
          <w:rStyle w:val="Ninguno"/>
          <w:rFonts w:ascii="Times New Roman" w:hAnsi="Times New Roman"/>
          <w:rtl w:val="0"/>
          <w:lang w:val="en-US"/>
        </w:rPr>
        <w:t>ficas se acotan a ciertas relaciones presa-depredador de inter</w:t>
      </w:r>
      <w:r>
        <w:rPr>
          <w:rStyle w:val="Ninguno"/>
          <w:rFonts w:ascii="Times New Roman" w:hAnsi="Times New Roman" w:hint="default"/>
          <w:rtl w:val="0"/>
          <w:lang w:val="en-US"/>
        </w:rPr>
        <w:t>é</w:t>
      </w:r>
      <w:r>
        <w:rPr>
          <w:rStyle w:val="Ninguno"/>
          <w:rFonts w:ascii="Times New Roman" w:hAnsi="Times New Roman"/>
          <w:rtl w:val="0"/>
          <w:lang w:val="en-US"/>
        </w:rPr>
        <w:t>s, e investigaciones que consideren la totalidad de la red compleja de interacciones tr</w:t>
      </w:r>
      <w:r>
        <w:rPr>
          <w:rStyle w:val="Ninguno"/>
          <w:rFonts w:ascii="Times New Roman" w:hAnsi="Times New Roman" w:hint="default"/>
          <w:rtl w:val="0"/>
          <w:lang w:val="en-US"/>
        </w:rPr>
        <w:t>ó</w:t>
      </w:r>
      <w:r>
        <w:rPr>
          <w:rStyle w:val="Ninguno"/>
          <w:rFonts w:ascii="Times New Roman" w:hAnsi="Times New Roman"/>
          <w:rtl w:val="0"/>
          <w:lang w:val="en-US"/>
        </w:rPr>
        <w:t>ficas no existen para algunos ecosistemas del Atl</w:t>
      </w:r>
      <w:r>
        <w:rPr>
          <w:rStyle w:val="Ninguno"/>
          <w:rFonts w:ascii="Times New Roman" w:hAnsi="Times New Roman" w:hint="default"/>
          <w:rtl w:val="0"/>
          <w:lang w:val="en-US"/>
        </w:rPr>
        <w:t>á</w:t>
      </w:r>
      <w:r>
        <w:rPr>
          <w:rStyle w:val="Ninguno"/>
          <w:rFonts w:ascii="Times New Roman" w:hAnsi="Times New Roman"/>
          <w:rtl w:val="0"/>
          <w:lang w:val="en-US"/>
        </w:rPr>
        <w:t>ntico Sudoccidental y la Pen</w:t>
      </w:r>
      <w:r>
        <w:rPr>
          <w:rStyle w:val="Ninguno"/>
          <w:rFonts w:ascii="Times New Roman" w:hAnsi="Times New Roman" w:hint="default"/>
          <w:rtl w:val="0"/>
          <w:lang w:val="en-US"/>
        </w:rPr>
        <w:t>í</w:t>
      </w:r>
      <w:r>
        <w:rPr>
          <w:rStyle w:val="Ninguno"/>
          <w:rFonts w:ascii="Times New Roman" w:hAnsi="Times New Roman"/>
          <w:rtl w:val="0"/>
          <w:lang w:val="en-US"/>
        </w:rPr>
        <w:t>nsula Ant</w:t>
      </w:r>
      <w:r>
        <w:rPr>
          <w:rStyle w:val="Ninguno"/>
          <w:rFonts w:ascii="Times New Roman" w:hAnsi="Times New Roman" w:hint="default"/>
          <w:rtl w:val="0"/>
          <w:lang w:val="en-US"/>
        </w:rPr>
        <w:t>á</w:t>
      </w:r>
      <w:r>
        <w:rPr>
          <w:rStyle w:val="Ninguno"/>
          <w:rFonts w:ascii="Times New Roman" w:hAnsi="Times New Roman"/>
          <w:rtl w:val="0"/>
          <w:lang w:val="en-US"/>
        </w:rPr>
        <w:t>rtica. A continuaci</w:t>
      </w:r>
      <w:r>
        <w:rPr>
          <w:rStyle w:val="Ninguno"/>
          <w:rFonts w:ascii="Times New Roman" w:hAnsi="Times New Roman" w:hint="default"/>
          <w:rtl w:val="0"/>
          <w:lang w:val="en-US"/>
        </w:rPr>
        <w:t>ó</w:t>
      </w:r>
      <w:r>
        <w:rPr>
          <w:rStyle w:val="Ninguno"/>
          <w:rFonts w:ascii="Times New Roman" w:hAnsi="Times New Roman"/>
          <w:rtl w:val="0"/>
          <w:lang w:val="en-US"/>
        </w:rPr>
        <w:t xml:space="preserve">n se describe el estado de conocimiento sobre estos temas </w:t>
      </w:r>
      <w:del w:id="143" w:date="2022-12-20T10:50:56Z" w:author="Revisor">
        <w:r>
          <w:rPr>
            <w:rStyle w:val="Ninguno"/>
            <w:rFonts w:ascii="Times New Roman" w:hAnsi="Times New Roman"/>
            <w:rtl w:val="0"/>
            <w:lang w:val="en-US"/>
          </w:rPr>
          <w:delText>en los diferentes</w:delText>
        </w:r>
      </w:del>
      <w:ins w:id="144" w:date="2022-12-20T10:50:57Z" w:author="Revisor">
        <w:r>
          <w:rPr>
            <w:rStyle w:val="Ninguno"/>
            <w:rFonts w:ascii="Times New Roman" w:hAnsi="Times New Roman"/>
            <w:rtl w:val="0"/>
            <w:lang w:val="es-ES_tradnl"/>
          </w:rPr>
          <w:t>para cuatro</w:t>
        </w:r>
      </w:ins>
      <w:r>
        <w:rPr>
          <w:rStyle w:val="Ninguno"/>
          <w:rFonts w:ascii="Times New Roman" w:hAnsi="Times New Roman"/>
          <w:rtl w:val="0"/>
          <w:lang w:val="en-US"/>
        </w:rPr>
        <w:t xml:space="preserve"> ecosistemas marinos</w:t>
      </w:r>
      <w:del w:id="145" w:date="2022-12-20T10:51:08Z" w:author="Revisor">
        <w:r>
          <w:rPr>
            <w:rStyle w:val="Ninguno"/>
            <w:rFonts w:ascii="Times New Roman" w:hAnsi="Times New Roman"/>
            <w:rtl w:val="0"/>
            <w:lang w:val="en-US"/>
          </w:rPr>
          <w:delText xml:space="preserve"> que comprenden el gradiente latitudinal</w:delText>
        </w:r>
      </w:del>
      <w:r>
        <w:rPr>
          <w:rStyle w:val="Ninguno"/>
          <w:rFonts w:ascii="Times New Roman" w:hAnsi="Times New Roman"/>
          <w:rtl w:val="0"/>
          <w:lang w:val="en-US"/>
        </w:rPr>
        <w:t>.</w:t>
      </w:r>
      <w:bookmarkEnd w:id="142"/>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elgolfosanjorge" w:id="146"/>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Golfo San Jorge</w:t>
      </w:r>
    </w:p>
    <w:p>
      <w:pPr>
        <w:pStyle w:val="First Paragraph"/>
        <w:spacing w:line="360" w:lineRule="auto"/>
        <w:jc w:val="both"/>
        <w:rPr>
          <w:rStyle w:val="Ninguno"/>
          <w:rFonts w:ascii="Times New Roman" w:cs="Times New Roman" w:hAnsi="Times New Roman" w:eastAsia="Times New Roman"/>
        </w:rPr>
      </w:pPr>
      <w:del w:id="147" w:date="2022-12-20T10:51:27Z" w:author="Revisor">
        <w:r>
          <w:rPr>
            <w:rStyle w:val="Ninguno"/>
            <w:rFonts w:ascii="Times New Roman" w:hAnsi="Times New Roman"/>
            <w:rtl w:val="0"/>
            <w:lang w:val="en-US"/>
          </w:rPr>
          <w:delText>La regi</w:delText>
        </w:r>
      </w:del>
      <w:del w:id="148" w:date="2022-12-20T10:51:27Z" w:author="Revisor">
        <w:r>
          <w:rPr>
            <w:rStyle w:val="Ninguno"/>
            <w:rFonts w:ascii="Times New Roman" w:hAnsi="Times New Roman" w:hint="default"/>
            <w:rtl w:val="0"/>
            <w:lang w:val="en-US"/>
          </w:rPr>
          <w:delText>ó</w:delText>
        </w:r>
      </w:del>
      <w:del w:id="149" w:date="2022-12-20T10:51:27Z" w:author="Revisor">
        <w:r>
          <w:rPr>
            <w:rStyle w:val="Ninguno"/>
            <w:rFonts w:ascii="Times New Roman" w:hAnsi="Times New Roman"/>
            <w:rtl w:val="0"/>
            <w:lang w:val="en-US"/>
          </w:rPr>
          <w:delText>n</w:delText>
        </w:r>
      </w:del>
      <w:ins w:id="150" w:date="2022-12-20T10:51:28Z" w:author="Revisor">
        <w:r>
          <w:rPr>
            <w:rStyle w:val="Ninguno"/>
            <w:rFonts w:ascii="Times New Roman" w:hAnsi="Times New Roman"/>
            <w:rtl w:val="0"/>
            <w:lang w:val="es-ES_tradnl"/>
          </w:rPr>
          <w:t>El ecosistema</w:t>
        </w:r>
      </w:ins>
      <w:r>
        <w:rPr>
          <w:rStyle w:val="Ninguno"/>
          <w:rFonts w:ascii="Times New Roman" w:hAnsi="Times New Roman"/>
          <w:rtl w:val="0"/>
          <w:lang w:val="en-US"/>
        </w:rPr>
        <w:t xml:space="preserve"> m</w:t>
      </w:r>
      <w:r>
        <w:rPr>
          <w:rStyle w:val="Ninguno"/>
          <w:rFonts w:ascii="Times New Roman" w:hAnsi="Times New Roman" w:hint="default"/>
          <w:rtl w:val="0"/>
          <w:lang w:val="en-US"/>
        </w:rPr>
        <w:t>á</w:t>
      </w:r>
      <w:r>
        <w:rPr>
          <w:rStyle w:val="Ninguno"/>
          <w:rFonts w:ascii="Times New Roman" w:hAnsi="Times New Roman"/>
          <w:rtl w:val="0"/>
          <w:lang w:val="en-US"/>
        </w:rPr>
        <w:t xml:space="preserve">s boreal </w:t>
      </w:r>
      <w:ins w:id="151" w:date="2022-12-20T10:51:36Z" w:author="Revisor">
        <w:r>
          <w:rPr>
            <w:rStyle w:val="Ninguno"/>
            <w:rFonts w:ascii="Times New Roman" w:hAnsi="Times New Roman"/>
            <w:rtl w:val="0"/>
            <w:lang w:val="es-ES_tradnl"/>
          </w:rPr>
          <w:t xml:space="preserve">considerado </w:t>
        </w:r>
      </w:ins>
      <w:del w:id="152" w:date="2022-12-20T10:51:33Z" w:author="Revisor">
        <w:r>
          <w:rPr>
            <w:rStyle w:val="Ninguno"/>
            <w:rFonts w:ascii="Times New Roman" w:hAnsi="Times New Roman"/>
            <w:rtl w:val="0"/>
            <w:lang w:val="en-US"/>
          </w:rPr>
          <w:delText xml:space="preserve">del gradiente </w:delText>
        </w:r>
      </w:del>
      <w:r>
        <w:rPr>
          <w:rStyle w:val="Ninguno"/>
          <w:rFonts w:ascii="Times New Roman" w:hAnsi="Times New Roman"/>
          <w:rtl w:val="0"/>
          <w:lang w:val="en-US"/>
        </w:rPr>
        <w:t>es el Golfo San Jorge (GSJ), entre latitudes 45</w:t>
      </w:r>
      <w:r>
        <w:rPr>
          <w:rStyle w:val="Ninguno"/>
          <w:rFonts w:ascii="Times New Roman" w:hAnsi="Times New Roman" w:hint="default"/>
          <w:rtl w:val="0"/>
          <w:lang w:val="en-US"/>
        </w:rPr>
        <w:t xml:space="preserve">º </w:t>
      </w:r>
      <w:r>
        <w:rPr>
          <w:rStyle w:val="Ninguno"/>
          <w:rFonts w:ascii="Times New Roman" w:hAnsi="Times New Roman"/>
          <w:rtl w:val="0"/>
          <w:lang w:val="en-US"/>
        </w:rPr>
        <w:t>a 47</w:t>
      </w:r>
      <w:r>
        <w:rPr>
          <w:rStyle w:val="Ninguno"/>
          <w:rFonts w:ascii="Times New Roman" w:hAnsi="Times New Roman" w:hint="default"/>
          <w:rtl w:val="0"/>
          <w:lang w:val="en-US"/>
        </w:rPr>
        <w:t xml:space="preserve">º </w:t>
      </w:r>
      <w:r>
        <w:rPr>
          <w:rStyle w:val="Ninguno"/>
          <w:rFonts w:ascii="Times New Roman" w:hAnsi="Times New Roman"/>
          <w:rtl w:val="0"/>
          <w:lang w:val="en-US"/>
        </w:rPr>
        <w:t>S y longitudes 65</w:t>
      </w:r>
      <w:r>
        <w:rPr>
          <w:rStyle w:val="Ninguno"/>
          <w:rFonts w:ascii="Times New Roman" w:hAnsi="Times New Roman" w:hint="default"/>
          <w:rtl w:val="0"/>
          <w:lang w:val="en-US"/>
        </w:rPr>
        <w:t xml:space="preserve">º </w:t>
      </w:r>
      <w:r>
        <w:rPr>
          <w:rStyle w:val="Ninguno"/>
          <w:rFonts w:ascii="Times New Roman" w:hAnsi="Times New Roman"/>
          <w:rtl w:val="0"/>
          <w:lang w:val="en-US"/>
        </w:rPr>
        <w:t>a 68</w:t>
      </w:r>
      <w:r>
        <w:rPr>
          <w:rStyle w:val="Ninguno"/>
          <w:rFonts w:ascii="Times New Roman" w:hAnsi="Times New Roman" w:hint="default"/>
          <w:rtl w:val="0"/>
          <w:lang w:val="en-US"/>
        </w:rPr>
        <w:t xml:space="preserve">º </w:t>
      </w:r>
      <w:r>
        <w:rPr>
          <w:rStyle w:val="Ninguno"/>
          <w:rFonts w:ascii="Times New Roman" w:hAnsi="Times New Roman"/>
          <w:rtl w:val="0"/>
          <w:lang w:val="en-US"/>
        </w:rPr>
        <w:t xml:space="preserve">O. El conocimiento de este ecosistema ha crecido en los </w:t>
      </w:r>
      <w:r>
        <w:rPr>
          <w:rStyle w:val="Ninguno"/>
          <w:rFonts w:ascii="Times New Roman" w:hAnsi="Times New Roman" w:hint="default"/>
          <w:rtl w:val="0"/>
          <w:lang w:val="en-US"/>
        </w:rPr>
        <w:t>ú</w:t>
      </w:r>
      <w:r>
        <w:rPr>
          <w:rStyle w:val="Ninguno"/>
          <w:rFonts w:ascii="Times New Roman" w:hAnsi="Times New Roman"/>
          <w:rtl w:val="0"/>
          <w:lang w:val="en-US"/>
        </w:rPr>
        <w:t>ltimos a</w:t>
      </w:r>
      <w:r>
        <w:rPr>
          <w:rStyle w:val="Ninguno"/>
          <w:rFonts w:ascii="Times New Roman" w:hAnsi="Times New Roman" w:hint="default"/>
          <w:rtl w:val="0"/>
          <w:lang w:val="en-US"/>
        </w:rPr>
        <w:t>ñ</w:t>
      </w:r>
      <w:r>
        <w:rPr>
          <w:rStyle w:val="Ninguno"/>
          <w:rFonts w:ascii="Times New Roman" w:hAnsi="Times New Roman"/>
          <w:rtl w:val="0"/>
          <w:lang w:val="en-US"/>
        </w:rPr>
        <w:t xml:space="preserve">os gracias a los diversos estudios surgidos del Grupo de Trabajo Golfo San Jorge (Dans et al. 2021). El GSJ es un </w:t>
      </w:r>
      <w:r>
        <w:rPr>
          <w:rStyle w:val="Ninguno"/>
          <w:rFonts w:ascii="Times New Roman" w:hAnsi="Times New Roman" w:hint="default"/>
          <w:rtl w:val="0"/>
          <w:lang w:val="en-US"/>
        </w:rPr>
        <w:t>á</w:t>
      </w:r>
      <w:r>
        <w:rPr>
          <w:rStyle w:val="Ninguno"/>
          <w:rFonts w:ascii="Times New Roman" w:hAnsi="Times New Roman"/>
          <w:rtl w:val="0"/>
          <w:lang w:val="en-US"/>
        </w:rPr>
        <w:t>rea particularmente productiva del Mar Argentino. Consiste en una cuenca semicerrada de aproximadamente 230 km de apertura latitudinal y con aproximadamente 150 km de ancho longitudinal. Dada la importante productividad primaria, varias especies de mam</w:t>
      </w:r>
      <w:r>
        <w:rPr>
          <w:rStyle w:val="Ninguno"/>
          <w:rFonts w:ascii="Times New Roman" w:hAnsi="Times New Roman" w:hint="default"/>
          <w:rtl w:val="0"/>
          <w:lang w:val="en-US"/>
        </w:rPr>
        <w:t>í</w:t>
      </w:r>
      <w:r>
        <w:rPr>
          <w:rStyle w:val="Ninguno"/>
          <w:rFonts w:ascii="Times New Roman" w:hAnsi="Times New Roman"/>
          <w:rtl w:val="0"/>
          <w:lang w:val="en-US"/>
        </w:rPr>
        <w:t>feros marinos, aves marinas, peces y crust</w:t>
      </w:r>
      <w:r>
        <w:rPr>
          <w:rStyle w:val="Ninguno"/>
          <w:rFonts w:ascii="Times New Roman" w:hAnsi="Times New Roman" w:hint="default"/>
          <w:rtl w:val="0"/>
          <w:lang w:val="en-US"/>
        </w:rPr>
        <w:t>á</w:t>
      </w:r>
      <w:r>
        <w:rPr>
          <w:rStyle w:val="Ninguno"/>
          <w:rFonts w:ascii="Times New Roman" w:hAnsi="Times New Roman"/>
          <w:rtl w:val="0"/>
          <w:lang w:val="en-US"/>
        </w:rPr>
        <w:t>ceos se solapan, formando agregaciones reproductivas, de cr</w:t>
      </w:r>
      <w:r>
        <w:rPr>
          <w:rStyle w:val="Ninguno"/>
          <w:rFonts w:ascii="Times New Roman" w:hAnsi="Times New Roman" w:hint="default"/>
          <w:rtl w:val="0"/>
          <w:lang w:val="en-US"/>
        </w:rPr>
        <w:t>í</w:t>
      </w:r>
      <w:r>
        <w:rPr>
          <w:rStyle w:val="Ninguno"/>
          <w:rFonts w:ascii="Times New Roman" w:hAnsi="Times New Roman"/>
          <w:rtl w:val="0"/>
          <w:lang w:val="en-US"/>
        </w:rPr>
        <w:t>a y de alimentaci</w:t>
      </w:r>
      <w:r>
        <w:rPr>
          <w:rStyle w:val="Ninguno"/>
          <w:rFonts w:ascii="Times New Roman" w:hAnsi="Times New Roman" w:hint="default"/>
          <w:rtl w:val="0"/>
          <w:lang w:val="en-US"/>
        </w:rPr>
        <w:t>ó</w:t>
      </w:r>
      <w:r>
        <w:rPr>
          <w:rStyle w:val="Ninguno"/>
          <w:rFonts w:ascii="Times New Roman" w:hAnsi="Times New Roman"/>
          <w:rtl w:val="0"/>
          <w:lang w:val="en-US"/>
        </w:rPr>
        <w:t xml:space="preserve">n (Yorio 2009). Por la importancia de las poblaciones del sistema, se han creado </w:t>
      </w:r>
      <w:r>
        <w:rPr>
          <w:rStyle w:val="Ninguno"/>
          <w:rFonts w:ascii="Times New Roman" w:hAnsi="Times New Roman" w:hint="default"/>
          <w:rtl w:val="0"/>
          <w:lang w:val="en-US"/>
        </w:rPr>
        <w:t>á</w:t>
      </w:r>
      <w:r>
        <w:rPr>
          <w:rStyle w:val="Ninguno"/>
          <w:rFonts w:ascii="Times New Roman" w:hAnsi="Times New Roman"/>
          <w:rtl w:val="0"/>
          <w:lang w:val="en-US"/>
        </w:rPr>
        <w:t>reas protegidas y/o de manejo pesquero con distintas restricciones (G</w:t>
      </w:r>
      <w:r>
        <w:rPr>
          <w:rStyle w:val="Ninguno"/>
          <w:rFonts w:ascii="Times New Roman" w:hAnsi="Times New Roman" w:hint="default"/>
          <w:rtl w:val="0"/>
          <w:lang w:val="en-US"/>
        </w:rPr>
        <w:t>ó</w:t>
      </w:r>
      <w:r>
        <w:rPr>
          <w:rStyle w:val="Ninguno"/>
          <w:rFonts w:ascii="Times New Roman" w:hAnsi="Times New Roman"/>
          <w:rtl w:val="0"/>
          <w:lang w:val="en-US"/>
        </w:rPr>
        <w:t xml:space="preserve">ngora et al. 2012). El GSJ es un </w:t>
      </w:r>
      <w:r>
        <w:rPr>
          <w:rStyle w:val="Ninguno"/>
          <w:rFonts w:ascii="Times New Roman" w:hAnsi="Times New Roman" w:hint="default"/>
          <w:rtl w:val="0"/>
          <w:lang w:val="en-US"/>
        </w:rPr>
        <w:t>á</w:t>
      </w:r>
      <w:r>
        <w:rPr>
          <w:rStyle w:val="Ninguno"/>
          <w:rFonts w:ascii="Times New Roman" w:hAnsi="Times New Roman"/>
          <w:rtl w:val="0"/>
          <w:lang w:val="en-US"/>
        </w:rPr>
        <w:t>rea clave de alimentaci</w:t>
      </w:r>
      <w:r>
        <w:rPr>
          <w:rStyle w:val="Ninguno"/>
          <w:rFonts w:ascii="Times New Roman" w:hAnsi="Times New Roman" w:hint="default"/>
          <w:rtl w:val="0"/>
          <w:lang w:val="en-US"/>
        </w:rPr>
        <w:t>ó</w:t>
      </w:r>
      <w:r>
        <w:rPr>
          <w:rStyle w:val="Ninguno"/>
          <w:rFonts w:ascii="Times New Roman" w:hAnsi="Times New Roman"/>
          <w:rtl w:val="0"/>
          <w:lang w:val="en-US"/>
        </w:rPr>
        <w:t>n, reproducci</w:t>
      </w:r>
      <w:r>
        <w:rPr>
          <w:rStyle w:val="Ninguno"/>
          <w:rFonts w:ascii="Times New Roman" w:hAnsi="Times New Roman" w:hint="default"/>
          <w:rtl w:val="0"/>
          <w:lang w:val="en-US"/>
        </w:rPr>
        <w:t>ó</w:t>
      </w:r>
      <w:r>
        <w:rPr>
          <w:rStyle w:val="Ninguno"/>
          <w:rFonts w:ascii="Times New Roman" w:hAnsi="Times New Roman"/>
          <w:rtl w:val="0"/>
          <w:lang w:val="en-US"/>
        </w:rPr>
        <w:t>n y cr</w:t>
      </w:r>
      <w:r>
        <w:rPr>
          <w:rStyle w:val="Ninguno"/>
          <w:rFonts w:ascii="Times New Roman" w:hAnsi="Times New Roman" w:hint="default"/>
          <w:rtl w:val="0"/>
          <w:lang w:val="en-US"/>
        </w:rPr>
        <w:t>í</w:t>
      </w:r>
      <w:r>
        <w:rPr>
          <w:rStyle w:val="Ninguno"/>
          <w:rFonts w:ascii="Times New Roman" w:hAnsi="Times New Roman"/>
          <w:rtl w:val="0"/>
          <w:lang w:val="en-US"/>
        </w:rPr>
        <w:t>a para las principales pesquer</w:t>
      </w:r>
      <w:r>
        <w:rPr>
          <w:rStyle w:val="Ninguno"/>
          <w:rFonts w:ascii="Times New Roman" w:hAnsi="Times New Roman" w:hint="default"/>
          <w:rtl w:val="0"/>
          <w:lang w:val="en-US"/>
        </w:rPr>
        <w:t>í</w:t>
      </w:r>
      <w:r>
        <w:rPr>
          <w:rStyle w:val="Ninguno"/>
          <w:rFonts w:ascii="Times New Roman" w:hAnsi="Times New Roman"/>
          <w:rtl w:val="0"/>
          <w:lang w:val="en-US"/>
        </w:rPr>
        <w:t>as de Argentina, sustentando principalmente dos pesquer</w:t>
      </w:r>
      <w:r>
        <w:rPr>
          <w:rStyle w:val="Ninguno"/>
          <w:rFonts w:ascii="Times New Roman" w:hAnsi="Times New Roman" w:hint="default"/>
          <w:rtl w:val="0"/>
          <w:lang w:val="en-US"/>
        </w:rPr>
        <w:t>í</w:t>
      </w:r>
      <w:r>
        <w:rPr>
          <w:rStyle w:val="Ninguno"/>
          <w:rFonts w:ascii="Times New Roman" w:hAnsi="Times New Roman"/>
          <w:rtl w:val="0"/>
          <w:lang w:val="en-US"/>
        </w:rPr>
        <w:t>as de arrastre de fondo: la pesquer</w:t>
      </w:r>
      <w:r>
        <w:rPr>
          <w:rStyle w:val="Ninguno"/>
          <w:rFonts w:ascii="Times New Roman" w:hAnsi="Times New Roman" w:hint="default"/>
          <w:rtl w:val="0"/>
          <w:lang w:val="en-US"/>
        </w:rPr>
        <w:t>í</w:t>
      </w:r>
      <w:r>
        <w:rPr>
          <w:rStyle w:val="Ninguno"/>
          <w:rFonts w:ascii="Times New Roman" w:hAnsi="Times New Roman"/>
          <w:rtl w:val="0"/>
          <w:lang w:val="en-US"/>
        </w:rPr>
        <w:t>a del langostino patag</w:t>
      </w:r>
      <w:r>
        <w:rPr>
          <w:rStyle w:val="Ninguno"/>
          <w:rFonts w:ascii="Times New Roman" w:hAnsi="Times New Roman" w:hint="default"/>
          <w:rtl w:val="0"/>
          <w:lang w:val="en-US"/>
        </w:rPr>
        <w:t>ó</w:t>
      </w:r>
      <w:r>
        <w:rPr>
          <w:rStyle w:val="Ninguno"/>
          <w:rFonts w:ascii="Times New Roman" w:hAnsi="Times New Roman"/>
          <w:rtl w:val="0"/>
          <w:lang w:val="en-US"/>
        </w:rPr>
        <w:t xml:space="preserve">nico </w:t>
      </w:r>
      <w:r>
        <w:rPr>
          <w:rStyle w:val="Ninguno"/>
          <w:rFonts w:ascii="Times New Roman" w:hAnsi="Times New Roman"/>
          <w:i w:val="1"/>
          <w:iCs w:val="1"/>
          <w:rtl w:val="0"/>
          <w:lang w:val="en-US"/>
        </w:rPr>
        <w:t>Pleoticus muelleri</w:t>
      </w:r>
      <w:r>
        <w:rPr>
          <w:rStyle w:val="Ninguno"/>
          <w:rFonts w:ascii="Times New Roman" w:hAnsi="Times New Roman"/>
          <w:rtl w:val="0"/>
          <w:lang w:val="en-US"/>
        </w:rPr>
        <w:t xml:space="preserve"> </w:t>
      </w:r>
      <w:ins w:id="153" w:date="2022-12-20T10:32:41Z" w:author="Revisor">
        <w:r>
          <w:rPr>
            <w:rStyle w:val="Ninguno"/>
            <w:rFonts w:ascii="Times New Roman" w:hAnsi="Times New Roman"/>
            <w:rtl w:val="0"/>
            <w:lang w:val="es-ES_tradnl"/>
          </w:rPr>
          <w:t>Bate, 1888</w:t>
        </w:r>
      </w:ins>
      <w:bookmarkEnd w:id="146"/>
      <w:ins w:id="154" w:date="2022-12-20T10:32:41Z" w:author="Revisor">
        <w:r>
          <w:rPr>
            <w:rStyle w:val="Ninguno"/>
            <w:rFonts w:ascii="Times New Roman" w:hAnsi="Times New Roman"/>
            <w:rtl w:val="0"/>
            <w:lang w:val="es-ES_tradnl"/>
          </w:rPr>
          <w:t xml:space="preserve"> </w:t>
        </w:r>
      </w:ins>
      <w:r>
        <w:rPr>
          <w:rStyle w:val="Ninguno"/>
          <w:rFonts w:ascii="Times New Roman" w:hAnsi="Times New Roman"/>
          <w:rtl w:val="0"/>
          <w:lang w:val="en-US"/>
        </w:rPr>
        <w:t>y la de la merluza com</w:t>
      </w:r>
      <w:r>
        <w:rPr>
          <w:rStyle w:val="Ninguno"/>
          <w:rFonts w:ascii="Times New Roman" w:hAnsi="Times New Roman" w:hint="default"/>
          <w:rtl w:val="0"/>
          <w:lang w:val="en-US"/>
        </w:rPr>
        <w:t>ú</w:t>
      </w:r>
      <w:r>
        <w:rPr>
          <w:rStyle w:val="Ninguno"/>
          <w:rFonts w:ascii="Times New Roman" w:hAnsi="Times New Roman"/>
          <w:rtl w:val="0"/>
          <w:lang w:val="en-US"/>
        </w:rPr>
        <w:t xml:space="preserve">n, </w:t>
      </w:r>
      <w:r>
        <w:rPr>
          <w:rStyle w:val="Ninguno"/>
          <w:rFonts w:ascii="Times New Roman" w:hAnsi="Times New Roman"/>
          <w:i w:val="1"/>
          <w:iCs w:val="1"/>
          <w:rtl w:val="0"/>
          <w:lang w:val="en-US"/>
        </w:rPr>
        <w:t>Merluccius hubbsi</w:t>
      </w:r>
      <w:r>
        <w:rPr>
          <w:rStyle w:val="Ninguno"/>
          <w:rFonts w:ascii="Times New Roman" w:hAnsi="Times New Roman"/>
          <w:rtl w:val="0"/>
          <w:lang w:val="en-US"/>
        </w:rPr>
        <w:t xml:space="preserve"> </w:t>
      </w:r>
      <w:ins w:id="155" w:date="2022-12-20T10:25:24Z" w:author="Revisor">
        <w:r>
          <w:rPr>
            <w:rStyle w:val="Ninguno"/>
            <w:rFonts w:ascii="Times New Roman" w:hAnsi="Times New Roman"/>
            <w:rtl w:val="0"/>
            <w:lang w:val="es-ES_tradnl"/>
          </w:rPr>
          <w:t xml:space="preserve">Marini, 1933 </w:t>
        </w:r>
      </w:ins>
      <w:r>
        <w:rPr>
          <w:rStyle w:val="Ninguno"/>
          <w:rFonts w:ascii="Times New Roman" w:hAnsi="Times New Roman"/>
          <w:rtl w:val="0"/>
          <w:lang w:val="en-US"/>
        </w:rPr>
        <w:t>(G</w:t>
      </w:r>
      <w:r>
        <w:rPr>
          <w:rStyle w:val="Ninguno"/>
          <w:rFonts w:ascii="Times New Roman" w:hAnsi="Times New Roman" w:hint="default"/>
          <w:rtl w:val="0"/>
          <w:lang w:val="en-US"/>
        </w:rPr>
        <w:t>ó</w:t>
      </w:r>
      <w:r>
        <w:rPr>
          <w:rStyle w:val="Ninguno"/>
          <w:rFonts w:ascii="Times New Roman" w:hAnsi="Times New Roman"/>
          <w:rtl w:val="0"/>
          <w:lang w:val="en-US"/>
        </w:rPr>
        <w:t xml:space="preserve">ngora et al. 2012; </w:t>
      </w:r>
      <w:del w:id="156" w:date="2022-12-20T10:26:19Z" w:author="Revisor">
        <w:r>
          <w:rPr>
            <w:rStyle w:val="Ninguno"/>
            <w:rFonts w:ascii="Times New Roman" w:hAnsi="Times New Roman"/>
            <w:rtl w:val="0"/>
            <w:lang w:val="en-US"/>
          </w:rPr>
          <w:delText xml:space="preserve">G. </w:delText>
        </w:r>
      </w:del>
      <w:r>
        <w:rPr>
          <w:rStyle w:val="Ninguno"/>
          <w:rFonts w:ascii="Times New Roman" w:hAnsi="Times New Roman"/>
          <w:rtl w:val="0"/>
          <w:lang w:val="en-US"/>
        </w:rPr>
        <w:t>Lovrich 2014). Estas pesquer</w:t>
      </w:r>
      <w:r>
        <w:rPr>
          <w:rStyle w:val="Ninguno"/>
          <w:rFonts w:ascii="Times New Roman" w:hAnsi="Times New Roman" w:hint="default"/>
          <w:rtl w:val="0"/>
          <w:lang w:val="en-US"/>
        </w:rPr>
        <w:t>í</w:t>
      </w:r>
      <w:r>
        <w:rPr>
          <w:rStyle w:val="Ninguno"/>
          <w:rFonts w:ascii="Times New Roman" w:hAnsi="Times New Roman"/>
          <w:rtl w:val="0"/>
          <w:lang w:val="en-US"/>
        </w:rPr>
        <w:t>as se han desarrollado por m</w:t>
      </w:r>
      <w:r>
        <w:rPr>
          <w:rStyle w:val="Ninguno"/>
          <w:rFonts w:ascii="Times New Roman" w:hAnsi="Times New Roman" w:hint="default"/>
          <w:rtl w:val="0"/>
          <w:lang w:val="en-US"/>
        </w:rPr>
        <w:t>á</w:t>
      </w:r>
      <w:r>
        <w:rPr>
          <w:rStyle w:val="Ninguno"/>
          <w:rFonts w:ascii="Times New Roman" w:hAnsi="Times New Roman"/>
          <w:rtl w:val="0"/>
          <w:lang w:val="en-US"/>
        </w:rPr>
        <w:t>s de 30 a</w:t>
      </w:r>
      <w:r>
        <w:rPr>
          <w:rStyle w:val="Ninguno"/>
          <w:rFonts w:ascii="Times New Roman" w:hAnsi="Times New Roman" w:hint="default"/>
          <w:rtl w:val="0"/>
          <w:lang w:val="en-US"/>
        </w:rPr>
        <w:t>ñ</w:t>
      </w:r>
      <w:r>
        <w:rPr>
          <w:rStyle w:val="Ninguno"/>
          <w:rFonts w:ascii="Times New Roman" w:hAnsi="Times New Roman"/>
          <w:rtl w:val="0"/>
          <w:lang w:val="en-US"/>
        </w:rPr>
        <w:t>os, y varias especies han mostrado alteraciones en sus dietas, como por ejemplo especies carro</w:t>
      </w:r>
      <w:r>
        <w:rPr>
          <w:rStyle w:val="Ninguno"/>
          <w:rFonts w:ascii="Times New Roman" w:hAnsi="Times New Roman" w:hint="default"/>
          <w:rtl w:val="0"/>
          <w:lang w:val="en-US"/>
        </w:rPr>
        <w:t>ñ</w:t>
      </w:r>
      <w:r>
        <w:rPr>
          <w:rStyle w:val="Ninguno"/>
          <w:rFonts w:ascii="Times New Roman" w:hAnsi="Times New Roman"/>
          <w:rtl w:val="0"/>
          <w:lang w:val="en-US"/>
        </w:rPr>
        <w:t xml:space="preserve">eras incorporando </w:t>
      </w:r>
      <w:r>
        <w:rPr>
          <w:rStyle w:val="Ninguno"/>
          <w:rFonts w:ascii="Times New Roman" w:hAnsi="Times New Roman" w:hint="default"/>
          <w:rtl w:val="0"/>
          <w:lang w:val="en-US"/>
        </w:rPr>
        <w:t>í</w:t>
      </w:r>
      <w:r>
        <w:rPr>
          <w:rStyle w:val="Ninguno"/>
          <w:rFonts w:ascii="Times New Roman" w:hAnsi="Times New Roman"/>
          <w:rtl w:val="0"/>
          <w:lang w:val="en-US"/>
        </w:rPr>
        <w:t>tems del descarte pesquero.</w:t>
      </w:r>
    </w:p>
    <w:p>
      <w:pPr>
        <w:pStyle w:val="Body Text"/>
        <w:spacing w:line="360" w:lineRule="auto"/>
        <w:jc w:val="both"/>
        <w:rPr>
          <w:ins w:id="157" w:date="2022-12-20T13:55:55Z" w:author="Revisor"/>
          <w:rStyle w:val="Ninguno"/>
          <w:rFonts w:ascii="Times New Roman" w:cs="Times New Roman" w:hAnsi="Times New Roman" w:eastAsia="Times New Roman"/>
        </w:rPr>
      </w:pPr>
      <w:r>
        <w:rPr>
          <w:rStyle w:val="Ninguno"/>
          <w:rFonts w:ascii="Times New Roman" w:hAnsi="Times New Roman"/>
          <w:rtl w:val="0"/>
          <w:lang w:val="en-US"/>
        </w:rPr>
        <w:t>La primera descripci</w:t>
      </w:r>
      <w:r>
        <w:rPr>
          <w:rStyle w:val="Ninguno"/>
          <w:rFonts w:ascii="Times New Roman" w:hAnsi="Times New Roman" w:hint="default"/>
          <w:rtl w:val="0"/>
          <w:lang w:val="en-US"/>
        </w:rPr>
        <w:t>ó</w:t>
      </w:r>
      <w:r>
        <w:rPr>
          <w:rStyle w:val="Ninguno"/>
          <w:rFonts w:ascii="Times New Roman" w:hAnsi="Times New Roman"/>
          <w:rtl w:val="0"/>
          <w:lang w:val="en-US"/>
        </w:rPr>
        <w:t>n y de alta resoluci</w:t>
      </w:r>
      <w:r>
        <w:rPr>
          <w:rStyle w:val="Ninguno"/>
          <w:rFonts w:ascii="Times New Roman" w:hAnsi="Times New Roman" w:hint="default"/>
          <w:rtl w:val="0"/>
          <w:lang w:val="en-US"/>
        </w:rPr>
        <w:t>ó</w:t>
      </w:r>
      <w:r>
        <w:rPr>
          <w:rStyle w:val="Ninguno"/>
          <w:rFonts w:ascii="Times New Roman" w:hAnsi="Times New Roman"/>
          <w:rtl w:val="0"/>
          <w:lang w:val="en-US"/>
        </w:rPr>
        <w:t>n taxon</w:t>
      </w:r>
      <w:r>
        <w:rPr>
          <w:rStyle w:val="Ninguno"/>
          <w:rFonts w:ascii="Times New Roman" w:hAnsi="Times New Roman" w:hint="default"/>
          <w:rtl w:val="0"/>
          <w:lang w:val="en-US"/>
        </w:rPr>
        <w:t>ó</w:t>
      </w:r>
      <w:r>
        <w:rPr>
          <w:rStyle w:val="Ninguno"/>
          <w:rFonts w:ascii="Times New Roman" w:hAnsi="Times New Roman"/>
          <w:rtl w:val="0"/>
          <w:lang w:val="en-US"/>
        </w:rPr>
        <w:t>mica de las interacciones tr</w:t>
      </w:r>
      <w:r>
        <w:rPr>
          <w:rStyle w:val="Ninguno"/>
          <w:rFonts w:ascii="Times New Roman" w:hAnsi="Times New Roman" w:hint="default"/>
          <w:rtl w:val="0"/>
          <w:lang w:val="en-US"/>
        </w:rPr>
        <w:t>ó</w:t>
      </w:r>
      <w:r>
        <w:rPr>
          <w:rStyle w:val="Ninguno"/>
          <w:rFonts w:ascii="Times New Roman" w:hAnsi="Times New Roman"/>
          <w:rtl w:val="0"/>
          <w:lang w:val="en-US"/>
        </w:rPr>
        <w:t>ficas del GSJ ha sido publicada recientemente, y caracteriza la red tr</w:t>
      </w:r>
      <w:r>
        <w:rPr>
          <w:rStyle w:val="Ninguno"/>
          <w:rFonts w:ascii="Times New Roman" w:hAnsi="Times New Roman" w:hint="default"/>
          <w:rtl w:val="0"/>
          <w:lang w:val="en-US"/>
        </w:rPr>
        <w:t>ó</w:t>
      </w:r>
      <w:r>
        <w:rPr>
          <w:rStyle w:val="Ninguno"/>
          <w:rFonts w:ascii="Times New Roman" w:hAnsi="Times New Roman"/>
          <w:rtl w:val="0"/>
          <w:lang w:val="en-US"/>
        </w:rPr>
        <w:t>fica de dicho ecosistema con m</w:t>
      </w:r>
      <w:r>
        <w:rPr>
          <w:rStyle w:val="Ninguno"/>
          <w:rFonts w:ascii="Times New Roman" w:hAnsi="Times New Roman" w:hint="default"/>
          <w:rtl w:val="0"/>
          <w:lang w:val="en-US"/>
        </w:rPr>
        <w:t>á</w:t>
      </w:r>
      <w:r>
        <w:rPr>
          <w:rStyle w:val="Ninguno"/>
          <w:rFonts w:ascii="Times New Roman" w:hAnsi="Times New Roman"/>
          <w:rtl w:val="0"/>
          <w:lang w:val="en-US"/>
        </w:rPr>
        <w:t>s de 160 especies y casi 1000 interacciones presa-depredador (Funes 2020). Las especies que se destacan como importantes en la estructura de la red y aumentan la eficiencia energ</w:t>
      </w:r>
      <w:r>
        <w:rPr>
          <w:rStyle w:val="Ninguno"/>
          <w:rFonts w:ascii="Times New Roman" w:hAnsi="Times New Roman" w:hint="default"/>
          <w:rtl w:val="0"/>
          <w:lang w:val="en-US"/>
        </w:rPr>
        <w:t>é</w:t>
      </w:r>
      <w:r>
        <w:rPr>
          <w:rStyle w:val="Ninguno"/>
          <w:rFonts w:ascii="Times New Roman" w:hAnsi="Times New Roman"/>
          <w:rtl w:val="0"/>
          <w:lang w:val="en-US"/>
        </w:rPr>
        <w:t>tica del ecosistema conectando los niveles tr</w:t>
      </w:r>
      <w:r>
        <w:rPr>
          <w:rStyle w:val="Ninguno"/>
          <w:rFonts w:ascii="Times New Roman" w:hAnsi="Times New Roman" w:hint="default"/>
          <w:rtl w:val="0"/>
          <w:lang w:val="en-US"/>
        </w:rPr>
        <w:t>ó</w:t>
      </w:r>
      <w:r>
        <w:rPr>
          <w:rStyle w:val="Ninguno"/>
          <w:rFonts w:ascii="Times New Roman" w:hAnsi="Times New Roman"/>
          <w:rtl w:val="0"/>
          <w:lang w:val="en-US"/>
        </w:rPr>
        <w:t>ficos basales (productores primarios) y tope (depredadores) son los crust</w:t>
      </w:r>
      <w:r>
        <w:rPr>
          <w:rStyle w:val="Ninguno"/>
          <w:rFonts w:ascii="Times New Roman" w:hAnsi="Times New Roman" w:hint="default"/>
          <w:rtl w:val="0"/>
          <w:lang w:val="en-US"/>
        </w:rPr>
        <w:t>á</w:t>
      </w:r>
      <w:r>
        <w:rPr>
          <w:rStyle w:val="Ninguno"/>
          <w:rFonts w:ascii="Times New Roman" w:hAnsi="Times New Roman"/>
          <w:rtl w:val="0"/>
          <w:lang w:val="en-US"/>
        </w:rPr>
        <w:t xml:space="preserve">ceos </w:t>
      </w:r>
      <w:r>
        <w:rPr>
          <w:rStyle w:val="Ninguno"/>
          <w:rFonts w:ascii="Times New Roman" w:hAnsi="Times New Roman"/>
          <w:i w:val="1"/>
          <w:iCs w:val="1"/>
          <w:rtl w:val="0"/>
          <w:lang w:val="en-US"/>
        </w:rPr>
        <w:t>Pleoticus muelleri</w:t>
      </w:r>
      <w:ins w:id="158" w:date="2022-12-20T10:32:37Z" w:author="Revisor">
        <w:r>
          <w:rPr>
            <w:rStyle w:val="Ninguno"/>
            <w:rFonts w:ascii="Times New Roman" w:hAnsi="Times New Roman"/>
            <w:i w:val="1"/>
            <w:iCs w:val="1"/>
            <w:rtl w:val="0"/>
            <w:lang w:val="es-ES_tradnl"/>
          </w:rPr>
          <w:t xml:space="preserve"> </w:t>
        </w:r>
      </w:ins>
      <w:del w:id="159" w:date="2022-12-20T10:32:37Z" w:author="Revisor">
        <w:r>
          <w:rPr>
            <w:rStyle w:val="Ninguno"/>
            <w:rFonts w:ascii="Times New Roman" w:hAnsi="Times New Roman"/>
            <w:rtl w:val="0"/>
            <w:lang w:val="en-US"/>
          </w:rPr>
          <w:delText xml:space="preserve"> </w:delText>
        </w:r>
      </w:del>
      <w:r>
        <w:rPr>
          <w:rStyle w:val="Ninguno"/>
          <w:rFonts w:ascii="Times New Roman" w:hAnsi="Times New Roman"/>
          <w:rtl w:val="0"/>
          <w:lang w:val="en-US"/>
        </w:rPr>
        <w:t xml:space="preserve">y </w:t>
      </w:r>
      <w:r>
        <w:rPr>
          <w:rStyle w:val="Ninguno"/>
          <w:rFonts w:ascii="Times New Roman" w:hAnsi="Times New Roman"/>
          <w:i w:val="1"/>
          <w:iCs w:val="1"/>
          <w:rtl w:val="0"/>
          <w:lang w:val="en-US"/>
        </w:rPr>
        <w:t>Munida gregaria</w:t>
      </w:r>
      <w:ins w:id="160" w:date="2022-12-20T10:32:01Z" w:author="Revisor">
        <w:r>
          <w:rPr>
            <w:rStyle w:val="Ninguno"/>
            <w:rFonts w:ascii="Times New Roman" w:hAnsi="Times New Roman"/>
            <w:i w:val="1"/>
            <w:iCs w:val="1"/>
            <w:rtl w:val="0"/>
            <w:lang w:val="es-ES_tradnl"/>
          </w:rPr>
          <w:t xml:space="preserve"> </w:t>
        </w:r>
      </w:ins>
      <w:ins w:id="161" w:date="2022-12-20T10:32:01Z" w:author="Revisor">
        <w:r>
          <w:rPr>
            <w:rStyle w:val="Ninguno"/>
            <w:rFonts w:ascii="Times New Roman" w:hAnsi="Times New Roman"/>
            <w:rtl w:val="0"/>
            <w:lang w:val="es-ES_tradnl"/>
          </w:rPr>
          <w:t>Fabricius, 1793</w:t>
        </w:r>
      </w:ins>
      <w:r>
        <w:rPr>
          <w:rStyle w:val="Ninguno"/>
          <w:rFonts w:ascii="Times New Roman" w:hAnsi="Times New Roman"/>
          <w:rtl w:val="0"/>
          <w:lang w:val="en-US"/>
        </w:rPr>
        <w:t>, de posiciones tr</w:t>
      </w:r>
      <w:r>
        <w:rPr>
          <w:rStyle w:val="Ninguno"/>
          <w:rFonts w:ascii="Times New Roman" w:hAnsi="Times New Roman" w:hint="default"/>
          <w:rtl w:val="0"/>
          <w:lang w:val="en-US"/>
        </w:rPr>
        <w:t>ó</w:t>
      </w:r>
      <w:r>
        <w:rPr>
          <w:rStyle w:val="Ninguno"/>
          <w:rFonts w:ascii="Times New Roman" w:hAnsi="Times New Roman"/>
          <w:rtl w:val="0"/>
          <w:lang w:val="en-US"/>
        </w:rPr>
        <w:t>ficas intermedias. La inclusi</w:t>
      </w:r>
      <w:r>
        <w:rPr>
          <w:rStyle w:val="Ninguno"/>
          <w:rFonts w:ascii="Times New Roman" w:hAnsi="Times New Roman" w:hint="default"/>
          <w:rtl w:val="0"/>
          <w:lang w:val="en-US"/>
        </w:rPr>
        <w:t>ó</w:t>
      </w:r>
      <w:r>
        <w:rPr>
          <w:rStyle w:val="Ninguno"/>
          <w:rFonts w:ascii="Times New Roman" w:hAnsi="Times New Roman"/>
          <w:rtl w:val="0"/>
          <w:lang w:val="en-US"/>
        </w:rPr>
        <w:t>n del efecto de la pesca sugiere cambios esenciales en las interacciones entre las especies, donde la merluza com</w:t>
      </w:r>
      <w:r>
        <w:rPr>
          <w:rStyle w:val="Ninguno"/>
          <w:rFonts w:ascii="Times New Roman" w:hAnsi="Times New Roman" w:hint="default"/>
          <w:rtl w:val="0"/>
          <w:lang w:val="en-US"/>
        </w:rPr>
        <w:t>ú</w:t>
      </w:r>
      <w:r>
        <w:rPr>
          <w:rStyle w:val="Ninguno"/>
          <w:rFonts w:ascii="Times New Roman" w:hAnsi="Times New Roman"/>
          <w:rtl w:val="0"/>
          <w:lang w:val="en-US"/>
        </w:rPr>
        <w:t>n adquiere relevancia como especie clave. Adem</w:t>
      </w:r>
      <w:r>
        <w:rPr>
          <w:rStyle w:val="Ninguno"/>
          <w:rFonts w:ascii="Times New Roman" w:hAnsi="Times New Roman" w:hint="default"/>
          <w:rtl w:val="0"/>
          <w:lang w:val="en-US"/>
        </w:rPr>
        <w:t>á</w:t>
      </w:r>
      <w:r>
        <w:rPr>
          <w:rStyle w:val="Ninguno"/>
          <w:rFonts w:ascii="Times New Roman" w:hAnsi="Times New Roman"/>
          <w:rtl w:val="0"/>
          <w:lang w:val="en-US"/>
        </w:rPr>
        <w:t>s, el efecto de la pesca genera cambios en la estructura y funcionamiento del ecosistema: mayor proporci</w:t>
      </w:r>
      <w:r>
        <w:rPr>
          <w:rStyle w:val="Ninguno"/>
          <w:rFonts w:ascii="Times New Roman" w:hAnsi="Times New Roman" w:hint="default"/>
          <w:rtl w:val="0"/>
          <w:lang w:val="en-US"/>
        </w:rPr>
        <w:t>ó</w:t>
      </w:r>
      <w:r>
        <w:rPr>
          <w:rStyle w:val="Ninguno"/>
          <w:rFonts w:ascii="Times New Roman" w:hAnsi="Times New Roman"/>
          <w:rtl w:val="0"/>
          <w:lang w:val="en-US"/>
        </w:rPr>
        <w:t>n de especies omn</w:t>
      </w:r>
      <w:r>
        <w:rPr>
          <w:rStyle w:val="Ninguno"/>
          <w:rFonts w:ascii="Times New Roman" w:hAnsi="Times New Roman" w:hint="default"/>
          <w:rtl w:val="0"/>
          <w:lang w:val="en-US"/>
        </w:rPr>
        <w:t>í</w:t>
      </w:r>
      <w:r>
        <w:rPr>
          <w:rStyle w:val="Ninguno"/>
          <w:rFonts w:ascii="Times New Roman" w:hAnsi="Times New Roman"/>
          <w:rtl w:val="0"/>
          <w:lang w:val="en-US"/>
        </w:rPr>
        <w:t>voras, disminuci</w:t>
      </w:r>
      <w:r>
        <w:rPr>
          <w:rStyle w:val="Ninguno"/>
          <w:rFonts w:ascii="Times New Roman" w:hAnsi="Times New Roman" w:hint="default"/>
          <w:rtl w:val="0"/>
          <w:lang w:val="en-US"/>
        </w:rPr>
        <w:t>ó</w:t>
      </w:r>
      <w:r>
        <w:rPr>
          <w:rStyle w:val="Ninguno"/>
          <w:rFonts w:ascii="Times New Roman" w:hAnsi="Times New Roman"/>
          <w:rtl w:val="0"/>
          <w:lang w:val="en-US"/>
        </w:rPr>
        <w:t>n en el nivel tr</w:t>
      </w:r>
      <w:r>
        <w:rPr>
          <w:rStyle w:val="Ninguno"/>
          <w:rFonts w:ascii="Times New Roman" w:hAnsi="Times New Roman" w:hint="default"/>
          <w:rtl w:val="0"/>
          <w:lang w:val="en-US"/>
        </w:rPr>
        <w:t>ó</w:t>
      </w:r>
      <w:r>
        <w:rPr>
          <w:rStyle w:val="Ninguno"/>
          <w:rFonts w:ascii="Times New Roman" w:hAnsi="Times New Roman"/>
          <w:rtl w:val="0"/>
          <w:lang w:val="en-US"/>
        </w:rPr>
        <w:t>fico medio y menor estabilidad del sistema (Funes et al. 2022)</w:t>
      </w:r>
      <w:ins w:id="162" w:date="2022-12-20T10:53:52Z" w:author="Revisor">
        <w:r>
          <w:rPr>
            <w:rStyle w:val="Ninguno"/>
            <w:rFonts w:ascii="Times New Roman" w:hAnsi="Times New Roman"/>
            <w:rtl w:val="0"/>
            <w:lang w:val="es-ES_tradnl"/>
          </w:rPr>
          <w:t xml:space="preserve"> (Figura 2)</w:t>
        </w:r>
      </w:ins>
      <w:r>
        <w:rPr>
          <w:rStyle w:val="Ninguno"/>
          <w:rFonts w:ascii="Times New Roman" w:hAnsi="Times New Roman"/>
          <w:rtl w:val="0"/>
          <w:lang w:val="en-US"/>
        </w:rPr>
        <w:t>.</w:t>
      </w:r>
    </w:p>
    <w:p>
      <w:pPr>
        <w:pStyle w:val="Body Text"/>
        <w:spacing w:line="360" w:lineRule="auto"/>
        <w:jc w:val="both"/>
        <w:rPr>
          <w:ins w:id="163" w:date="2022-12-20T13:55:55Z" w:author="Revisor"/>
          <w:rStyle w:val="Ninguno"/>
          <w:rFonts w:ascii="Times New Roman" w:cs="Times New Roman" w:hAnsi="Times New Roman" w:eastAsia="Times New Roman"/>
        </w:rPr>
      </w:pPr>
    </w:p>
    <w:p>
      <w:pPr>
        <w:pStyle w:val="Body Text"/>
        <w:spacing w:line="360" w:lineRule="auto"/>
        <w:jc w:val="both"/>
        <w:rPr>
          <w:rStyle w:val="Ninguno"/>
          <w:rFonts w:ascii="Times New Roman" w:cs="Times New Roman" w:hAnsi="Times New Roman" w:eastAsia="Times New Roman"/>
        </w:rPr>
      </w:pPr>
      <w:ins w:id="164" w:date="2022-12-20T13:55:55Z" w:author="Revisor">
        <w:r>
          <w:rPr>
            <w:rStyle w:val="Ninguno"/>
            <w:rFonts w:ascii="Times New Roman" w:hAnsi="Times New Roman"/>
            <w:rtl w:val="0"/>
            <w:lang w:val="es-ES_tradnl"/>
          </w:rPr>
          <w:t>Figura 2. Representaci</w:t>
        </w:r>
      </w:ins>
      <w:ins w:id="165" w:date="2022-12-20T13:55:55Z" w:author="Revisor">
        <w:r>
          <w:rPr>
            <w:rStyle w:val="Ninguno"/>
            <w:rFonts w:ascii="Times New Roman" w:hAnsi="Times New Roman" w:hint="default"/>
            <w:rtl w:val="0"/>
            <w:lang w:val="es-ES_tradnl"/>
          </w:rPr>
          <w:t>ó</w:t>
        </w:r>
      </w:ins>
      <w:ins w:id="166" w:date="2022-12-20T13:55:55Z" w:author="Revisor">
        <w:r>
          <w:rPr>
            <w:rStyle w:val="Ninguno"/>
            <w:rFonts w:ascii="Times New Roman" w:hAnsi="Times New Roman"/>
            <w:rtl w:val="0"/>
            <w:lang w:val="es-ES_tradnl"/>
          </w:rPr>
          <w:t>n gr</w:t>
        </w:r>
      </w:ins>
      <w:ins w:id="167" w:date="2022-12-20T13:55:55Z" w:author="Revisor">
        <w:r>
          <w:rPr>
            <w:rStyle w:val="Ninguno"/>
            <w:rFonts w:ascii="Times New Roman" w:hAnsi="Times New Roman" w:hint="default"/>
            <w:rtl w:val="0"/>
            <w:lang w:val="es-ES_tradnl"/>
          </w:rPr>
          <w:t>á</w:t>
        </w:r>
      </w:ins>
      <w:ins w:id="168" w:date="2022-12-20T13:55:55Z" w:author="Revisor">
        <w:r>
          <w:rPr>
            <w:rStyle w:val="Ninguno"/>
            <w:rFonts w:ascii="Times New Roman" w:hAnsi="Times New Roman"/>
            <w:rtl w:val="0"/>
            <w:lang w:val="es-ES_tradnl"/>
          </w:rPr>
          <w:t>fica de la red tr</w:t>
        </w:r>
      </w:ins>
      <w:ins w:id="169" w:date="2022-12-20T13:55:55Z" w:author="Revisor">
        <w:r>
          <w:rPr>
            <w:rStyle w:val="Ninguno"/>
            <w:rFonts w:ascii="Times New Roman" w:hAnsi="Times New Roman" w:hint="default"/>
            <w:rtl w:val="0"/>
            <w:lang w:val="es-ES_tradnl"/>
          </w:rPr>
          <w:t>ó</w:t>
        </w:r>
      </w:ins>
      <w:ins w:id="170" w:date="2022-12-20T13:55:55Z" w:author="Revisor">
        <w:r>
          <w:rPr>
            <w:rStyle w:val="Ninguno"/>
            <w:rFonts w:ascii="Times New Roman" w:hAnsi="Times New Roman"/>
            <w:rtl w:val="0"/>
            <w:lang w:val="es-ES_tradnl"/>
          </w:rPr>
          <w:t>fica del Golfo San Jorge mostrando el efecto de la pesca en color rojo (especie tr</w:t>
        </w:r>
      </w:ins>
      <w:ins w:id="171" w:date="2022-12-20T13:55:55Z" w:author="Revisor">
        <w:r>
          <w:rPr>
            <w:rStyle w:val="Ninguno"/>
            <w:rFonts w:ascii="Times New Roman" w:hAnsi="Times New Roman" w:hint="default"/>
            <w:rtl w:val="0"/>
            <w:lang w:val="es-ES_tradnl"/>
          </w:rPr>
          <w:t>ó</w:t>
        </w:r>
      </w:ins>
      <w:ins w:id="172" w:date="2022-12-20T13:55:55Z" w:author="Revisor">
        <w:r>
          <w:rPr>
            <w:rStyle w:val="Ninguno"/>
            <w:rFonts w:ascii="Times New Roman" w:hAnsi="Times New Roman"/>
            <w:rtl w:val="0"/>
            <w:lang w:val="es-ES_tradnl"/>
          </w:rPr>
          <w:t xml:space="preserve">fica </w:t>
        </w:r>
      </w:ins>
      <w:ins w:id="173" w:date="2022-12-20T13:55:55Z" w:author="Revisor">
        <w:r>
          <w:rPr>
            <w:rStyle w:val="Ninguno"/>
            <w:rFonts w:ascii="Times New Roman" w:hAnsi="Times New Roman" w:hint="default"/>
            <w:rtl w:val="0"/>
            <w:lang w:val="es-ES_tradnl"/>
          </w:rPr>
          <w:t>“</w:t>
        </w:r>
      </w:ins>
      <w:ins w:id="174" w:date="2022-12-20T13:55:55Z" w:author="Revisor">
        <w:r>
          <w:rPr>
            <w:rStyle w:val="Ninguno"/>
            <w:rFonts w:ascii="Times New Roman" w:hAnsi="Times New Roman"/>
            <w:rtl w:val="0"/>
            <w:lang w:val="es-ES_tradnl"/>
          </w:rPr>
          <w:t>pesca</w:t>
        </w:r>
      </w:ins>
      <w:ins w:id="175" w:date="2022-12-20T13:55:55Z" w:author="Revisor">
        <w:r>
          <w:rPr>
            <w:rStyle w:val="Ninguno"/>
            <w:rFonts w:ascii="Times New Roman" w:hAnsi="Times New Roman" w:hint="default"/>
            <w:rtl w:val="0"/>
            <w:lang w:val="es-ES_tradnl"/>
          </w:rPr>
          <w:t xml:space="preserve">” </w:t>
        </w:r>
      </w:ins>
      <w:ins w:id="176" w:date="2022-12-20T13:55:55Z" w:author="Revisor">
        <w:r>
          <w:rPr>
            <w:rStyle w:val="Ninguno"/>
            <w:rFonts w:ascii="Times New Roman" w:hAnsi="Times New Roman"/>
            <w:rtl w:val="0"/>
            <w:lang w:val="es-ES_tradnl"/>
          </w:rPr>
          <w:t xml:space="preserve">y sus interacciones). </w:t>
        </w:r>
      </w:ins>
      <w:ins w:id="177" w:date="2022-12-20T13:55:55Z" w:author="Revisor">
        <w:r>
          <w:rPr>
            <w:rStyle w:val="Ninguno"/>
            <w:rFonts w:ascii="Times New Roman" w:hAnsi="Times New Roman"/>
            <w:rtl w:val="0"/>
            <w:lang w:val="es-ES_tradnl"/>
          </w:rPr>
          <w:t>Ordenada verticalmente por nivel tr</w:t>
        </w:r>
      </w:ins>
      <w:ins w:id="178" w:date="2022-12-20T13:55:55Z" w:author="Revisor">
        <w:r>
          <w:rPr>
            <w:rStyle w:val="Ninguno"/>
            <w:rFonts w:ascii="Times New Roman" w:hAnsi="Times New Roman" w:hint="default"/>
            <w:rtl w:val="0"/>
            <w:lang w:val="es-ES_tradnl"/>
          </w:rPr>
          <w:t>ó</w:t>
        </w:r>
      </w:ins>
      <w:ins w:id="179" w:date="2022-12-20T13:55:55Z" w:author="Revisor">
        <w:r>
          <w:rPr>
            <w:rStyle w:val="Ninguno"/>
            <w:rFonts w:ascii="Times New Roman" w:hAnsi="Times New Roman"/>
            <w:rtl w:val="0"/>
            <w:lang w:val="es-ES_tradnl"/>
          </w:rPr>
          <w:t xml:space="preserve">fico. </w:t>
        </w:r>
      </w:ins>
      <w:ins w:id="180" w:date="2022-12-20T13:55:55Z" w:author="Revisor">
        <w:r>
          <w:rPr>
            <w:rStyle w:val="Ninguno"/>
            <w:rFonts w:ascii="Times New Roman" w:hAnsi="Times New Roman"/>
            <w:rtl w:val="0"/>
            <w:lang w:val="es-ES_tradnl"/>
          </w:rPr>
          <w:t>Modificado de Funes et al. (2022).</w:t>
        </w:r>
      </w:ins>
    </w:p>
    <w:p>
      <w:pPr>
        <w:pStyle w:val="Título 3"/>
        <w:spacing w:line="360" w:lineRule="auto"/>
        <w:jc w:val="both"/>
        <w:rPr>
          <w:ins w:id="181" w:date="2022-12-20T10:56:33Z" w:author="Revisor"/>
          <w:rStyle w:val="Ninguno"/>
          <w:rFonts w:ascii="Times New Roman" w:cs="Times New Roman" w:hAnsi="Times New Roman" w:eastAsia="Times New Roman"/>
        </w:rPr>
      </w:pPr>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Xade2c10688307dd2e76a6cb99cad8c64f11905b" w:id="182"/>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AMP Namuncur</w:t>
      </w:r>
      <w:r>
        <w:rPr>
          <w:rStyle w:val="Ninguno"/>
          <w:rFonts w:ascii="Times New Roman" w:hAnsi="Times New Roman" w:hint="default"/>
          <w:outline w:val="0"/>
          <w:color w:val="000000"/>
          <w:u w:color="000000"/>
          <w:rtl w:val="0"/>
          <w14:textFill>
            <w14:solidFill>
              <w14:srgbClr w14:val="000000"/>
            </w14:solidFill>
          </w14:textFill>
        </w:rPr>
        <w:t xml:space="preserve">á </w:t>
      </w:r>
      <w:r>
        <w:rPr>
          <w:rStyle w:val="Ninguno"/>
          <w:rFonts w:ascii="Times New Roman" w:hAnsi="Times New Roman"/>
          <w:outline w:val="0"/>
          <w:color w:val="000000"/>
          <w:u w:color="000000"/>
          <w:rtl w:val="0"/>
          <w:lang w:val="pt-PT"/>
          <w14:textFill>
            <w14:solidFill>
              <w14:srgbClr w14:val="000000"/>
            </w14:solidFill>
          </w14:textFill>
        </w:rPr>
        <w:t>- Banco Burdwood</w:t>
      </w:r>
    </w:p>
    <w:p>
      <w:pPr>
        <w:pStyle w:val="First Paragraph"/>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 xml:space="preserve">El </w:t>
      </w:r>
      <w:r>
        <w:rPr>
          <w:rStyle w:val="Ninguno"/>
          <w:rFonts w:ascii="Times New Roman" w:hAnsi="Times New Roman" w:hint="default"/>
          <w:rtl w:val="0"/>
          <w:lang w:val="en-US"/>
        </w:rPr>
        <w:t>Á</w:t>
      </w:r>
      <w:r>
        <w:rPr>
          <w:rStyle w:val="Ninguno"/>
          <w:rFonts w:ascii="Times New Roman" w:hAnsi="Times New Roman"/>
          <w:rtl w:val="0"/>
          <w:lang w:val="en-US"/>
        </w:rPr>
        <w:t>rea Marina Protegida (AMP) Namuncur</w:t>
      </w:r>
      <w:r>
        <w:rPr>
          <w:rStyle w:val="Ninguno"/>
          <w:rFonts w:ascii="Times New Roman" w:hAnsi="Times New Roman" w:hint="default"/>
          <w:rtl w:val="0"/>
          <w:lang w:val="en-US"/>
        </w:rPr>
        <w:t xml:space="preserve">á </w:t>
      </w:r>
      <w:r>
        <w:rPr>
          <w:rStyle w:val="Ninguno"/>
          <w:rFonts w:ascii="Times New Roman" w:hAnsi="Times New Roman"/>
          <w:rtl w:val="0"/>
          <w:lang w:val="en-US"/>
        </w:rPr>
        <w:t>- Banco Burdwood, centrada en 54</w:t>
      </w:r>
      <w:r>
        <w:rPr>
          <w:rStyle w:val="Ninguno"/>
          <w:rFonts w:ascii="Times New Roman" w:hAnsi="Times New Roman" w:hint="default"/>
          <w:rtl w:val="0"/>
          <w:lang w:val="en-US"/>
        </w:rPr>
        <w:t xml:space="preserve">º </w:t>
      </w:r>
      <w:r>
        <w:rPr>
          <w:rStyle w:val="Ninguno"/>
          <w:rFonts w:ascii="Times New Roman" w:hAnsi="Times New Roman"/>
          <w:rtl w:val="0"/>
          <w:lang w:val="en-US"/>
        </w:rPr>
        <w:t>S y 59</w:t>
      </w:r>
      <w:r>
        <w:rPr>
          <w:rStyle w:val="Ninguno"/>
          <w:rFonts w:ascii="Times New Roman" w:hAnsi="Times New Roman" w:hint="default"/>
          <w:rtl w:val="0"/>
          <w:lang w:val="en-US"/>
        </w:rPr>
        <w:t xml:space="preserve">º </w:t>
      </w:r>
      <w:r>
        <w:rPr>
          <w:rStyle w:val="Ninguno"/>
          <w:rFonts w:ascii="Times New Roman" w:hAnsi="Times New Roman"/>
          <w:rtl w:val="0"/>
          <w:lang w:val="en-US"/>
        </w:rPr>
        <w:t xml:space="preserve">O, es la primera </w:t>
      </w:r>
      <w:r>
        <w:rPr>
          <w:rStyle w:val="Ninguno"/>
          <w:rFonts w:ascii="Times New Roman" w:hAnsi="Times New Roman" w:hint="default"/>
          <w:rtl w:val="0"/>
          <w:lang w:val="en-US"/>
        </w:rPr>
        <w:t>á</w:t>
      </w:r>
      <w:r>
        <w:rPr>
          <w:rStyle w:val="Ninguno"/>
          <w:rFonts w:ascii="Times New Roman" w:hAnsi="Times New Roman"/>
          <w:rtl w:val="0"/>
          <w:lang w:val="en-US"/>
        </w:rPr>
        <w:t>rea oce</w:t>
      </w:r>
      <w:r>
        <w:rPr>
          <w:rStyle w:val="Ninguno"/>
          <w:rFonts w:ascii="Times New Roman" w:hAnsi="Times New Roman" w:hint="default"/>
          <w:rtl w:val="0"/>
          <w:lang w:val="en-US"/>
        </w:rPr>
        <w:t>á</w:t>
      </w:r>
      <w:r>
        <w:rPr>
          <w:rStyle w:val="Ninguno"/>
          <w:rFonts w:ascii="Times New Roman" w:hAnsi="Times New Roman"/>
          <w:rtl w:val="0"/>
          <w:lang w:val="en-US"/>
        </w:rPr>
        <w:t>nica protegida dentro de la Zona Econ</w:t>
      </w:r>
      <w:r>
        <w:rPr>
          <w:rStyle w:val="Ninguno"/>
          <w:rFonts w:ascii="Times New Roman" w:hAnsi="Times New Roman" w:hint="default"/>
          <w:rtl w:val="0"/>
          <w:lang w:val="en-US"/>
        </w:rPr>
        <w:t>ó</w:t>
      </w:r>
      <w:r>
        <w:rPr>
          <w:rStyle w:val="Ninguno"/>
          <w:rFonts w:ascii="Times New Roman" w:hAnsi="Times New Roman"/>
          <w:rtl w:val="0"/>
          <w:lang w:val="en-US"/>
        </w:rPr>
        <w:t>mica Exclusiva de Argentina creada en el a</w:t>
      </w:r>
      <w:r>
        <w:rPr>
          <w:rStyle w:val="Ninguno"/>
          <w:rFonts w:ascii="Times New Roman" w:hAnsi="Times New Roman" w:hint="default"/>
          <w:rtl w:val="0"/>
          <w:lang w:val="en-US"/>
        </w:rPr>
        <w:t>ñ</w:t>
      </w:r>
      <w:r>
        <w:rPr>
          <w:rStyle w:val="Ninguno"/>
          <w:rFonts w:ascii="Times New Roman" w:hAnsi="Times New Roman"/>
          <w:rtl w:val="0"/>
          <w:lang w:val="en-US"/>
        </w:rPr>
        <w:t>o 2013 mediante la promulgaci</w:t>
      </w:r>
      <w:r>
        <w:rPr>
          <w:rStyle w:val="Ninguno"/>
          <w:rFonts w:ascii="Times New Roman" w:hAnsi="Times New Roman" w:hint="default"/>
          <w:rtl w:val="0"/>
          <w:lang w:val="en-US"/>
        </w:rPr>
        <w:t>ó</w:t>
      </w:r>
      <w:r>
        <w:rPr>
          <w:rStyle w:val="Ninguno"/>
          <w:rFonts w:ascii="Times New Roman" w:hAnsi="Times New Roman"/>
          <w:rtl w:val="0"/>
          <w:lang w:val="en-US"/>
        </w:rPr>
        <w:t xml:space="preserve">n de la Ley 26.785. Es reconocida como un </w:t>
      </w:r>
      <w:r>
        <w:rPr>
          <w:rStyle w:val="Ninguno"/>
          <w:rFonts w:ascii="Times New Roman" w:hAnsi="Times New Roman" w:hint="default"/>
          <w:rtl w:val="0"/>
          <w:lang w:val="en-US"/>
        </w:rPr>
        <w:t>á</w:t>
      </w:r>
      <w:r>
        <w:rPr>
          <w:rStyle w:val="Ninguno"/>
          <w:rFonts w:ascii="Times New Roman" w:hAnsi="Times New Roman"/>
          <w:rtl w:val="0"/>
          <w:lang w:val="en-US"/>
        </w:rPr>
        <w:t>rea subant</w:t>
      </w:r>
      <w:r>
        <w:rPr>
          <w:rStyle w:val="Ninguno"/>
          <w:rFonts w:ascii="Times New Roman" w:hAnsi="Times New Roman" w:hint="default"/>
          <w:rtl w:val="0"/>
          <w:lang w:val="en-US"/>
        </w:rPr>
        <w:t>á</w:t>
      </w:r>
      <w:r>
        <w:rPr>
          <w:rStyle w:val="Ninguno"/>
          <w:rFonts w:ascii="Times New Roman" w:hAnsi="Times New Roman"/>
          <w:rtl w:val="0"/>
          <w:lang w:val="en-US"/>
        </w:rPr>
        <w:t>rtica de importancia ecol</w:t>
      </w:r>
      <w:r>
        <w:rPr>
          <w:rStyle w:val="Ninguno"/>
          <w:rFonts w:ascii="Times New Roman" w:hAnsi="Times New Roman" w:hint="default"/>
          <w:rtl w:val="0"/>
          <w:lang w:val="en-US"/>
        </w:rPr>
        <w:t>ó</w:t>
      </w:r>
      <w:r>
        <w:rPr>
          <w:rStyle w:val="Ninguno"/>
          <w:rFonts w:ascii="Times New Roman" w:hAnsi="Times New Roman"/>
          <w:rtl w:val="0"/>
          <w:lang w:val="en-US"/>
        </w:rPr>
        <w:t>gica (Schejter et al. 2016). El conocimiento sobre la estructura tr</w:t>
      </w:r>
      <w:r>
        <w:rPr>
          <w:rStyle w:val="Ninguno"/>
          <w:rFonts w:ascii="Times New Roman" w:hAnsi="Times New Roman" w:hint="default"/>
          <w:rtl w:val="0"/>
          <w:lang w:val="en-US"/>
        </w:rPr>
        <w:t>ó</w:t>
      </w:r>
      <w:r>
        <w:rPr>
          <w:rStyle w:val="Ninguno"/>
          <w:rFonts w:ascii="Times New Roman" w:hAnsi="Times New Roman"/>
          <w:rtl w:val="0"/>
          <w:lang w:val="en-US"/>
        </w:rPr>
        <w:t>fica y la din</w:t>
      </w:r>
      <w:r>
        <w:rPr>
          <w:rStyle w:val="Ninguno"/>
          <w:rFonts w:ascii="Times New Roman" w:hAnsi="Times New Roman" w:hint="default"/>
          <w:rtl w:val="0"/>
          <w:lang w:val="en-US"/>
        </w:rPr>
        <w:t>á</w:t>
      </w:r>
      <w:r>
        <w:rPr>
          <w:rStyle w:val="Ninguno"/>
          <w:rFonts w:ascii="Times New Roman" w:hAnsi="Times New Roman"/>
          <w:rtl w:val="0"/>
          <w:lang w:val="en-US"/>
        </w:rPr>
        <w:t>mica de las comunidades bent</w:t>
      </w:r>
      <w:r>
        <w:rPr>
          <w:rStyle w:val="Ninguno"/>
          <w:rFonts w:ascii="Times New Roman" w:hAnsi="Times New Roman" w:hint="default"/>
          <w:rtl w:val="0"/>
          <w:lang w:val="en-US"/>
        </w:rPr>
        <w:t>ó</w:t>
      </w:r>
      <w:r>
        <w:rPr>
          <w:rStyle w:val="Ninguno"/>
          <w:rFonts w:ascii="Times New Roman" w:hAnsi="Times New Roman"/>
          <w:rtl w:val="0"/>
          <w:lang w:val="en-US"/>
        </w:rPr>
        <w:t>nicas y pel</w:t>
      </w:r>
      <w:r>
        <w:rPr>
          <w:rStyle w:val="Ninguno"/>
          <w:rFonts w:ascii="Times New Roman" w:hAnsi="Times New Roman" w:hint="default"/>
          <w:rtl w:val="0"/>
          <w:lang w:val="en-US"/>
        </w:rPr>
        <w:t>á</w:t>
      </w:r>
      <w:r>
        <w:rPr>
          <w:rStyle w:val="Ninguno"/>
          <w:rFonts w:ascii="Times New Roman" w:hAnsi="Times New Roman"/>
          <w:rtl w:val="0"/>
          <w:lang w:val="en-US"/>
        </w:rPr>
        <w:t>gicas del ecosistema del AMP est</w:t>
      </w:r>
      <w:r>
        <w:rPr>
          <w:rStyle w:val="Ninguno"/>
          <w:rFonts w:ascii="Times New Roman" w:hAnsi="Times New Roman" w:hint="default"/>
          <w:rtl w:val="0"/>
          <w:lang w:val="en-US"/>
        </w:rPr>
        <w:t xml:space="preserve">á </w:t>
      </w:r>
      <w:r>
        <w:rPr>
          <w:rStyle w:val="Ninguno"/>
          <w:rFonts w:ascii="Times New Roman" w:hAnsi="Times New Roman"/>
          <w:rtl w:val="0"/>
          <w:lang w:val="en-US"/>
        </w:rPr>
        <w:t>siendo estudiado mediante diferentes enfoques por el Grupo de Trabajo Banco Burdwood. Entre la fauna bent</w:t>
      </w:r>
      <w:r>
        <w:rPr>
          <w:rStyle w:val="Ninguno"/>
          <w:rFonts w:ascii="Times New Roman" w:hAnsi="Times New Roman" w:hint="default"/>
          <w:rtl w:val="0"/>
          <w:lang w:val="en-US"/>
        </w:rPr>
        <w:t>ó</w:t>
      </w:r>
      <w:r>
        <w:rPr>
          <w:rStyle w:val="Ninguno"/>
          <w:rFonts w:ascii="Times New Roman" w:hAnsi="Times New Roman"/>
          <w:rtl w:val="0"/>
          <w:lang w:val="en-US"/>
        </w:rPr>
        <w:t>nica se han reportado especies de alta vulnerabilidad: briozoos, por</w:t>
      </w:r>
      <w:r>
        <w:rPr>
          <w:rStyle w:val="Ninguno"/>
          <w:rFonts w:ascii="Times New Roman" w:hAnsi="Times New Roman" w:hint="default"/>
          <w:rtl w:val="0"/>
          <w:lang w:val="en-US"/>
        </w:rPr>
        <w:t>í</w:t>
      </w:r>
      <w:r>
        <w:rPr>
          <w:rStyle w:val="Ninguno"/>
          <w:rFonts w:ascii="Times New Roman" w:hAnsi="Times New Roman"/>
          <w:rtl w:val="0"/>
          <w:lang w:val="en-US"/>
        </w:rPr>
        <w:t>feros y tunicados (Falabella 2017) y en sus taludes corales de aguas fr</w:t>
      </w:r>
      <w:r>
        <w:rPr>
          <w:rStyle w:val="Ninguno"/>
          <w:rFonts w:ascii="Times New Roman" w:hAnsi="Times New Roman" w:hint="default"/>
          <w:rtl w:val="0"/>
          <w:lang w:val="en-US"/>
        </w:rPr>
        <w:t>í</w:t>
      </w:r>
      <w:r>
        <w:rPr>
          <w:rStyle w:val="Ninguno"/>
          <w:rFonts w:ascii="Times New Roman" w:hAnsi="Times New Roman"/>
          <w:rtl w:val="0"/>
          <w:lang w:val="en-US"/>
        </w:rPr>
        <w:t>as. Estos grupos son importantes indicadores del estado del ecosistema debido a que son formadores de estructuras, a su sensibilidad a la pesca de arrastre de fondo y a los muy lentos tiempos de recuperaci</w:t>
      </w:r>
      <w:r>
        <w:rPr>
          <w:rStyle w:val="Ninguno"/>
          <w:rFonts w:ascii="Times New Roman" w:hAnsi="Times New Roman" w:hint="default"/>
          <w:rtl w:val="0"/>
          <w:lang w:val="en-US"/>
        </w:rPr>
        <w:t>ó</w:t>
      </w:r>
      <w:r>
        <w:rPr>
          <w:rStyle w:val="Ninguno"/>
          <w:rFonts w:ascii="Times New Roman" w:hAnsi="Times New Roman"/>
          <w:rtl w:val="0"/>
          <w:lang w:val="en-US"/>
        </w:rPr>
        <w:t>n luego de un evento de perturbaci</w:t>
      </w:r>
      <w:r>
        <w:rPr>
          <w:rStyle w:val="Ninguno"/>
          <w:rFonts w:ascii="Times New Roman" w:hAnsi="Times New Roman" w:hint="default"/>
          <w:rtl w:val="0"/>
          <w:lang w:val="en-US"/>
        </w:rPr>
        <w:t>ó</w:t>
      </w:r>
      <w:r>
        <w:rPr>
          <w:rStyle w:val="Ninguno"/>
          <w:rFonts w:ascii="Times New Roman" w:hAnsi="Times New Roman"/>
          <w:rtl w:val="0"/>
          <w:lang w:val="en-US"/>
        </w:rPr>
        <w:t>n (Falabella 2017).</w:t>
      </w:r>
    </w:p>
    <w:p>
      <w:pPr>
        <w:pStyle w:val="Body Text"/>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Las investigaciones en el AMP han hecho foco en etapas y especies claves del ecosistema (Garc</w:t>
      </w:r>
      <w:r>
        <w:rPr>
          <w:rStyle w:val="Hyperlink.0"/>
          <w:rFonts w:ascii="Times New Roman" w:hAnsi="Times New Roman" w:hint="default"/>
          <w:rtl w:val="0"/>
          <w:lang w:val="en-US"/>
        </w:rPr>
        <w:t>í</w:t>
      </w:r>
      <w:r>
        <w:rPr>
          <w:rStyle w:val="Hyperlink.0"/>
          <w:rFonts w:ascii="Times New Roman" w:hAnsi="Times New Roman"/>
          <w:rtl w:val="0"/>
          <w:lang w:val="en-US"/>
        </w:rPr>
        <w:t>a Alonso et al. 2018; Schejter et al. 2020) y a nivel de la red tr</w:t>
      </w:r>
      <w:r>
        <w:rPr>
          <w:rStyle w:val="Hyperlink.0"/>
          <w:rFonts w:ascii="Times New Roman" w:hAnsi="Times New Roman" w:hint="default"/>
          <w:rtl w:val="0"/>
          <w:lang w:val="en-US"/>
        </w:rPr>
        <w:t>ó</w:t>
      </w:r>
      <w:r>
        <w:rPr>
          <w:rStyle w:val="Hyperlink.0"/>
          <w:rFonts w:ascii="Times New Roman" w:hAnsi="Times New Roman"/>
          <w:rtl w:val="0"/>
          <w:lang w:val="en-US"/>
        </w:rPr>
        <w:t>fica a escala local como regional (Riccialdelli et al. 2020). Recientemente se ha propuesto que el ecosistema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regulado por especies de nivel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fico intermedio que ejercen un control de tipo wasp-waist (o cintura de avispa) (Padovani et al. 2012; Arkhipkin </w:t>
      </w:r>
      <w:r>
        <w:rPr>
          <w:rStyle w:val="Ninguno"/>
          <w:rFonts w:ascii="Times New Roman" w:hAnsi="Times New Roman"/>
          <w:rtl w:val="0"/>
          <w:lang w:val="es-ES_tradnl"/>
        </w:rPr>
        <w:t>&amp;</w:t>
      </w:r>
      <w:r>
        <w:rPr>
          <w:rStyle w:val="Hyperlink.0"/>
          <w:rFonts w:ascii="Times New Roman" w:hAnsi="Times New Roman"/>
          <w:rtl w:val="0"/>
          <w:lang w:val="en-US"/>
        </w:rPr>
        <w:t xml:space="preserve"> Laptikhovsky 2013; Riccialdelli et al. 2020). Una de estas especies es la sardina fueguina </w:t>
      </w:r>
      <w:r>
        <w:rPr>
          <w:rStyle w:val="Ninguno"/>
          <w:rFonts w:ascii="Times New Roman" w:hAnsi="Times New Roman"/>
          <w:i w:val="1"/>
          <w:iCs w:val="1"/>
          <w:rtl w:val="0"/>
          <w:lang w:val="en-US"/>
        </w:rPr>
        <w:t>Sprattus fuegensis</w:t>
      </w:r>
      <w:ins w:id="183" w:date="2022-12-20T10:35:42Z" w:author="Revisor">
        <w:r>
          <w:rPr>
            <w:rStyle w:val="Ninguno"/>
            <w:rFonts w:ascii="Times New Roman" w:hAnsi="Times New Roman"/>
            <w:i w:val="1"/>
            <w:iCs w:val="1"/>
            <w:rtl w:val="0"/>
            <w:lang w:val="es-ES_tradnl"/>
          </w:rPr>
          <w:t xml:space="preserve"> </w:t>
        </w:r>
      </w:ins>
      <w:ins w:id="184" w:date="2022-12-20T10:35:42Z" w:author="Revisor">
        <w:r>
          <w:rPr>
            <w:rStyle w:val="Ninguno"/>
            <w:rFonts w:ascii="Times New Roman" w:hAnsi="Times New Roman"/>
            <w:rtl w:val="0"/>
            <w:lang w:val="es-ES_tradnl"/>
          </w:rPr>
          <w:t>Jenyns, 1842</w:t>
        </w:r>
      </w:ins>
      <w:r>
        <w:rPr>
          <w:rStyle w:val="Hyperlink.0"/>
          <w:rFonts w:ascii="Times New Roman" w:hAnsi="Times New Roman"/>
          <w:rtl w:val="0"/>
          <w:lang w:val="en-US"/>
        </w:rPr>
        <w:t>. De un modo similar, el pez bento-pel</w:t>
      </w:r>
      <w:r>
        <w:rPr>
          <w:rStyle w:val="Hyperlink.0"/>
          <w:rFonts w:ascii="Times New Roman" w:hAnsi="Times New Roman" w:hint="default"/>
          <w:rtl w:val="0"/>
          <w:lang w:val="en-US"/>
        </w:rPr>
        <w:t>á</w:t>
      </w:r>
      <w:r>
        <w:rPr>
          <w:rStyle w:val="Hyperlink.0"/>
          <w:rFonts w:ascii="Times New Roman" w:hAnsi="Times New Roman"/>
          <w:rtl w:val="0"/>
          <w:lang w:val="en-US"/>
        </w:rPr>
        <w:t xml:space="preserve">gico </w:t>
      </w:r>
      <w:r>
        <w:rPr>
          <w:rStyle w:val="Ninguno"/>
          <w:rFonts w:ascii="Times New Roman" w:hAnsi="Times New Roman"/>
          <w:i w:val="1"/>
          <w:iCs w:val="1"/>
          <w:rtl w:val="0"/>
          <w:lang w:val="en-US"/>
        </w:rPr>
        <w:t>Patagonotothen ramsayi</w:t>
      </w:r>
      <w:ins w:id="185" w:date="2022-12-20T10:36:17Z" w:author="Revisor">
        <w:r>
          <w:rPr>
            <w:rStyle w:val="Ninguno"/>
            <w:rFonts w:ascii="Times New Roman" w:hAnsi="Times New Roman"/>
            <w:i w:val="1"/>
            <w:iCs w:val="1"/>
            <w:rtl w:val="0"/>
            <w:lang w:val="es-ES_tradnl"/>
          </w:rPr>
          <w:t xml:space="preserve"> </w:t>
        </w:r>
      </w:ins>
      <w:ins w:id="186" w:date="2022-12-20T10:36:17Z" w:author="Revisor">
        <w:r>
          <w:rPr>
            <w:rStyle w:val="Ninguno"/>
            <w:rFonts w:ascii="Times New Roman" w:hAnsi="Times New Roman"/>
            <w:rtl w:val="0"/>
            <w:lang w:val="es-ES_tradnl"/>
          </w:rPr>
          <w:t>Regan, 1913</w:t>
        </w:r>
      </w:ins>
      <w:r>
        <w:rPr>
          <w:rStyle w:val="Hyperlink.0"/>
          <w:rFonts w:ascii="Times New Roman" w:hAnsi="Times New Roman"/>
          <w:rtl w:val="0"/>
          <w:lang w:val="en-US"/>
        </w:rPr>
        <w:t>, constituye la segunda especie considerada wasp-waist, de gran abundancia regionalmente y en el sector, y dado su comportamiento bento-pel</w:t>
      </w:r>
      <w:r>
        <w:rPr>
          <w:rStyle w:val="Hyperlink.0"/>
          <w:rFonts w:ascii="Times New Roman" w:hAnsi="Times New Roman" w:hint="default"/>
          <w:rtl w:val="0"/>
          <w:lang w:val="en-US"/>
        </w:rPr>
        <w:t>á</w:t>
      </w:r>
      <w:r>
        <w:rPr>
          <w:rStyle w:val="Hyperlink.0"/>
          <w:rFonts w:ascii="Times New Roman" w:hAnsi="Times New Roman"/>
          <w:rtl w:val="0"/>
          <w:lang w:val="en-US"/>
        </w:rPr>
        <w:t>gico puede funcionar como un enlace importante entre las redes pel</w:t>
      </w:r>
      <w:r>
        <w:rPr>
          <w:rStyle w:val="Hyperlink.0"/>
          <w:rFonts w:ascii="Times New Roman" w:hAnsi="Times New Roman" w:hint="default"/>
          <w:rtl w:val="0"/>
          <w:lang w:val="en-US"/>
        </w:rPr>
        <w:t>á</w:t>
      </w:r>
      <w:r>
        <w:rPr>
          <w:rStyle w:val="Hyperlink.0"/>
          <w:rFonts w:ascii="Times New Roman" w:hAnsi="Times New Roman"/>
          <w:rtl w:val="0"/>
          <w:lang w:val="en-US"/>
        </w:rPr>
        <w:t>gicas y bent</w:t>
      </w:r>
      <w:r>
        <w:rPr>
          <w:rStyle w:val="Hyperlink.0"/>
          <w:rFonts w:ascii="Times New Roman" w:hAnsi="Times New Roman" w:hint="default"/>
          <w:rtl w:val="0"/>
          <w:lang w:val="en-US"/>
        </w:rPr>
        <w:t>ó</w:t>
      </w:r>
      <w:r>
        <w:rPr>
          <w:rStyle w:val="Hyperlink.0"/>
          <w:rFonts w:ascii="Times New Roman" w:hAnsi="Times New Roman"/>
          <w:rtl w:val="0"/>
          <w:lang w:val="en-US"/>
        </w:rPr>
        <w:t xml:space="preserve">nicas (Arkhipkin </w:t>
      </w:r>
      <w:r>
        <w:rPr>
          <w:rStyle w:val="Ninguno"/>
          <w:rFonts w:ascii="Times New Roman" w:hAnsi="Times New Roman"/>
          <w:rtl w:val="0"/>
          <w:lang w:val="es-ES_tradnl"/>
        </w:rPr>
        <w:t>&amp;</w:t>
      </w:r>
      <w:r>
        <w:rPr>
          <w:rStyle w:val="Hyperlink.0"/>
          <w:rFonts w:ascii="Times New Roman" w:hAnsi="Times New Roman"/>
          <w:rtl w:val="0"/>
          <w:lang w:val="en-US"/>
        </w:rPr>
        <w:t xml:space="preserve"> Laptikhovsky 2013; Riccialdelli et al. 2020). An</w:t>
      </w:r>
      <w:r>
        <w:rPr>
          <w:rStyle w:val="Hyperlink.0"/>
          <w:rFonts w:ascii="Times New Roman" w:hAnsi="Times New Roman" w:hint="default"/>
          <w:rtl w:val="0"/>
          <w:lang w:val="en-US"/>
        </w:rPr>
        <w:t>á</w:t>
      </w:r>
      <w:r>
        <w:rPr>
          <w:rStyle w:val="Hyperlink.0"/>
          <w:rFonts w:ascii="Times New Roman" w:hAnsi="Times New Roman"/>
          <w:rtl w:val="0"/>
          <w:lang w:val="en-US"/>
        </w:rPr>
        <w:t>lisis preliminares muestran que la red tr</w:t>
      </w:r>
      <w:r>
        <w:rPr>
          <w:rStyle w:val="Hyperlink.0"/>
          <w:rFonts w:ascii="Times New Roman" w:hAnsi="Times New Roman" w:hint="default"/>
          <w:rtl w:val="0"/>
          <w:lang w:val="en-US"/>
        </w:rPr>
        <w:t>ó</w:t>
      </w:r>
      <w:r>
        <w:rPr>
          <w:rStyle w:val="Hyperlink.0"/>
          <w:rFonts w:ascii="Times New Roman" w:hAnsi="Times New Roman"/>
          <w:rtl w:val="0"/>
          <w:lang w:val="en-US"/>
        </w:rPr>
        <w:t>fica del AMP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compuesta por de 3</w:t>
      </w:r>
      <w:del w:id="187" w:date="2022-12-20T13:04:22Z" w:author="Revisor">
        <w:r>
          <w:rPr>
            <w:rStyle w:val="Hyperlink.0"/>
            <w:rFonts w:ascii="Times New Roman" w:hAnsi="Times New Roman"/>
            <w:rtl w:val="0"/>
            <w:lang w:val="en-US"/>
          </w:rPr>
          <w:delText>87</w:delText>
        </w:r>
      </w:del>
      <w:ins w:id="188" w:date="2022-12-20T13:04:22Z" w:author="Revisor">
        <w:r>
          <w:rPr>
            <w:rStyle w:val="Hyperlink.0"/>
            <w:rFonts w:ascii="Times New Roman" w:hAnsi="Times New Roman"/>
            <w:rtl w:val="0"/>
            <w:lang w:val="es-ES_tradnl"/>
          </w:rPr>
          <w:t>61</w:t>
        </w:r>
      </w:ins>
      <w:r>
        <w:rPr>
          <w:rStyle w:val="Hyperlink.0"/>
          <w:rFonts w:ascii="Times New Roman" w:hAnsi="Times New Roman"/>
          <w:rtl w:val="0"/>
          <w:lang w:val="en-US"/>
        </w:rPr>
        <w:t xml:space="preserve"> especies tr</w:t>
      </w:r>
      <w:r>
        <w:rPr>
          <w:rStyle w:val="Hyperlink.0"/>
          <w:rFonts w:ascii="Times New Roman" w:hAnsi="Times New Roman" w:hint="default"/>
          <w:rtl w:val="0"/>
          <w:lang w:val="en-US"/>
        </w:rPr>
        <w:t>ó</w:t>
      </w:r>
      <w:r>
        <w:rPr>
          <w:rStyle w:val="Hyperlink.0"/>
          <w:rFonts w:ascii="Times New Roman" w:hAnsi="Times New Roman"/>
          <w:rtl w:val="0"/>
          <w:lang w:val="en-US"/>
        </w:rPr>
        <w:t>ficas, es decir que existen nodos de la red definidos a diferentes resoluciones taxon</w:t>
      </w:r>
      <w:r>
        <w:rPr>
          <w:rStyle w:val="Hyperlink.0"/>
          <w:rFonts w:ascii="Times New Roman" w:hAnsi="Times New Roman" w:hint="default"/>
          <w:rtl w:val="0"/>
          <w:lang w:val="en-US"/>
        </w:rPr>
        <w:t>ó</w:t>
      </w:r>
      <w:r>
        <w:rPr>
          <w:rStyle w:val="Hyperlink.0"/>
          <w:rFonts w:ascii="Times New Roman" w:hAnsi="Times New Roman"/>
          <w:rtl w:val="0"/>
          <w:lang w:val="en-US"/>
        </w:rPr>
        <w:t>micas, y m</w:t>
      </w:r>
      <w:r>
        <w:rPr>
          <w:rStyle w:val="Hyperlink.0"/>
          <w:rFonts w:ascii="Times New Roman" w:hAnsi="Times New Roman" w:hint="default"/>
          <w:rtl w:val="0"/>
          <w:lang w:val="en-US"/>
        </w:rPr>
        <w:t>á</w:t>
      </w:r>
      <w:r>
        <w:rPr>
          <w:rStyle w:val="Hyperlink.0"/>
          <w:rFonts w:ascii="Times New Roman" w:hAnsi="Times New Roman"/>
          <w:rtl w:val="0"/>
          <w:lang w:val="en-US"/>
        </w:rPr>
        <w:t>s de 1300 interacciones (Marina 2021)</w:t>
      </w:r>
      <w:ins w:id="189" w:date="2022-12-20T10:57:05Z" w:author="Revisor">
        <w:r>
          <w:rPr>
            <w:rStyle w:val="Hyperlink.0"/>
            <w:rFonts w:ascii="Times New Roman" w:hAnsi="Times New Roman"/>
            <w:rtl w:val="0"/>
            <w:lang w:val="es-ES_tradnl"/>
          </w:rPr>
          <w:t xml:space="preserve"> (Figura 3)</w:t>
        </w:r>
      </w:ins>
      <w:r>
        <w:rPr>
          <w:rStyle w:val="Hyperlink.0"/>
          <w:rFonts w:ascii="Times New Roman" w:hAnsi="Times New Roman"/>
          <w:rtl w:val="0"/>
          <w:lang w:val="en-US"/>
        </w:rPr>
        <w:t>. En t</w:t>
      </w:r>
      <w:r>
        <w:rPr>
          <w:rStyle w:val="Hyperlink.0"/>
          <w:rFonts w:ascii="Times New Roman" w:hAnsi="Times New Roman" w:hint="default"/>
          <w:rtl w:val="0"/>
          <w:lang w:val="en-US"/>
        </w:rPr>
        <w:t>é</w:t>
      </w:r>
      <w:r>
        <w:rPr>
          <w:rStyle w:val="Hyperlink.0"/>
          <w:rFonts w:ascii="Times New Roman" w:hAnsi="Times New Roman"/>
          <w:rtl w:val="0"/>
          <w:lang w:val="en-US"/>
        </w:rPr>
        <w:t>rminos de cantidad de interacciones se destacan los peces bento-pel</w:t>
      </w:r>
      <w:r>
        <w:rPr>
          <w:rStyle w:val="Hyperlink.0"/>
          <w:rFonts w:ascii="Times New Roman" w:hAnsi="Times New Roman" w:hint="default"/>
          <w:rtl w:val="0"/>
          <w:lang w:val="en-US"/>
        </w:rPr>
        <w:t>á</w:t>
      </w:r>
      <w:r>
        <w:rPr>
          <w:rStyle w:val="Hyperlink.0"/>
          <w:rFonts w:ascii="Times New Roman" w:hAnsi="Times New Roman"/>
          <w:rtl w:val="0"/>
          <w:lang w:val="en-US"/>
        </w:rPr>
        <w:t xml:space="preserve">gicos </w:t>
      </w:r>
      <w:r>
        <w:rPr>
          <w:rStyle w:val="Ninguno"/>
          <w:rFonts w:ascii="Times New Roman" w:hAnsi="Times New Roman"/>
          <w:i w:val="1"/>
          <w:iCs w:val="1"/>
          <w:rtl w:val="0"/>
          <w:lang w:val="en-US"/>
        </w:rPr>
        <w:t>Dissostichus eleginoides</w:t>
      </w:r>
      <w:ins w:id="190" w:date="2022-12-20T10:37:06Z" w:author="Revisor">
        <w:r>
          <w:rPr>
            <w:rStyle w:val="Ninguno"/>
            <w:rFonts w:ascii="Times New Roman" w:hAnsi="Times New Roman"/>
            <w:i w:val="1"/>
            <w:iCs w:val="1"/>
            <w:rtl w:val="0"/>
            <w:lang w:val="es-ES_tradnl"/>
          </w:rPr>
          <w:t xml:space="preserve"> </w:t>
        </w:r>
      </w:ins>
      <w:ins w:id="191" w:date="2022-12-20T10:37:06Z" w:author="Revisor">
        <w:r>
          <w:rPr>
            <w:rStyle w:val="Ninguno"/>
            <w:rFonts w:ascii="Times New Roman" w:hAnsi="Times New Roman"/>
            <w:rtl w:val="0"/>
            <w:lang w:val="es-ES_tradnl"/>
          </w:rPr>
          <w:t>Smitt, 1898</w:t>
        </w:r>
      </w:ins>
      <w:r>
        <w:rPr>
          <w:rStyle w:val="Hyperlink.0"/>
          <w:rFonts w:ascii="Times New Roman" w:hAnsi="Times New Roman"/>
          <w:rtl w:val="0"/>
          <w:lang w:val="en-US"/>
        </w:rPr>
        <w:t xml:space="preserve"> y </w:t>
      </w:r>
      <w:r>
        <w:rPr>
          <w:rStyle w:val="Ninguno"/>
          <w:rFonts w:ascii="Times New Roman" w:hAnsi="Times New Roman"/>
          <w:i w:val="1"/>
          <w:iCs w:val="1"/>
          <w:rtl w:val="0"/>
          <w:lang w:val="en-US"/>
        </w:rPr>
        <w:t>Patagonotothen guntheri</w:t>
      </w:r>
      <w:ins w:id="192" w:date="2022-12-20T10:37:37Z" w:author="Revisor">
        <w:r>
          <w:rPr>
            <w:rStyle w:val="Ninguno"/>
            <w:rFonts w:ascii="Times New Roman" w:hAnsi="Times New Roman"/>
            <w:i w:val="1"/>
            <w:iCs w:val="1"/>
            <w:rtl w:val="0"/>
            <w:lang w:val="es-ES_tradnl"/>
          </w:rPr>
          <w:t xml:space="preserve"> </w:t>
        </w:r>
      </w:ins>
      <w:ins w:id="193" w:date="2022-12-20T10:37:37Z" w:author="Revisor">
        <w:r>
          <w:rPr>
            <w:rStyle w:val="Ninguno"/>
            <w:rFonts w:ascii="Times New Roman" w:hAnsi="Times New Roman"/>
            <w:rtl w:val="0"/>
            <w:lang w:val="es-ES_tradnl"/>
          </w:rPr>
          <w:t>Normal, 1937</w:t>
        </w:r>
      </w:ins>
      <w:r>
        <w:rPr>
          <w:rStyle w:val="Hyperlink.0"/>
          <w:rFonts w:ascii="Times New Roman" w:hAnsi="Times New Roman"/>
          <w:rtl w:val="0"/>
          <w:lang w:val="en-US"/>
        </w:rPr>
        <w:t xml:space="preserve"> y el anf</w:t>
      </w:r>
      <w:r>
        <w:rPr>
          <w:rStyle w:val="Hyperlink.0"/>
          <w:rFonts w:ascii="Times New Roman" w:hAnsi="Times New Roman" w:hint="default"/>
          <w:rtl w:val="0"/>
          <w:lang w:val="en-US"/>
        </w:rPr>
        <w:t>í</w:t>
      </w:r>
      <w:r>
        <w:rPr>
          <w:rStyle w:val="Hyperlink.0"/>
          <w:rFonts w:ascii="Times New Roman" w:hAnsi="Times New Roman"/>
          <w:rtl w:val="0"/>
          <w:lang w:val="en-US"/>
        </w:rPr>
        <w:t xml:space="preserve">podo </w:t>
      </w:r>
      <w:r>
        <w:rPr>
          <w:rStyle w:val="Ninguno"/>
          <w:rFonts w:ascii="Times New Roman" w:hAnsi="Times New Roman"/>
          <w:i w:val="1"/>
          <w:iCs w:val="1"/>
          <w:rtl w:val="0"/>
          <w:lang w:val="en-US"/>
        </w:rPr>
        <w:t>Themisto gaudichaudii</w:t>
      </w:r>
      <w:ins w:id="194" w:date="2022-12-20T10:38:04Z" w:author="Revisor">
        <w:r>
          <w:rPr>
            <w:rStyle w:val="Ninguno"/>
            <w:rFonts w:ascii="Times New Roman" w:hAnsi="Times New Roman"/>
            <w:i w:val="1"/>
            <w:iCs w:val="1"/>
            <w:rtl w:val="0"/>
            <w:lang w:val="es-ES_tradnl"/>
          </w:rPr>
          <w:t xml:space="preserve"> </w:t>
        </w:r>
      </w:ins>
      <w:ins w:id="195" w:date="2022-12-20T10:38:04Z" w:author="Revisor">
        <w:r>
          <w:rPr>
            <w:rStyle w:val="Ninguno"/>
            <w:rFonts w:ascii="Times New Roman" w:hAnsi="Times New Roman"/>
            <w:rtl w:val="0"/>
            <w:lang w:val="es-ES_tradnl"/>
          </w:rPr>
          <w:t>Gu</w:t>
        </w:r>
      </w:ins>
      <w:ins w:id="196" w:date="2022-12-20T10:38:04Z" w:author="Revisor">
        <w:r>
          <w:rPr>
            <w:rStyle w:val="Ninguno"/>
            <w:rFonts w:ascii="Times New Roman" w:hAnsi="Times New Roman" w:hint="default"/>
            <w:rtl w:val="0"/>
            <w:lang w:val="es-ES_tradnl"/>
          </w:rPr>
          <w:t>é</w:t>
        </w:r>
      </w:ins>
      <w:ins w:id="197" w:date="2022-12-20T10:38:04Z" w:author="Revisor">
        <w:r>
          <w:rPr>
            <w:rStyle w:val="Ninguno"/>
            <w:rFonts w:ascii="Times New Roman" w:hAnsi="Times New Roman"/>
            <w:rtl w:val="0"/>
            <w:lang w:val="es-ES_tradnl"/>
          </w:rPr>
          <w:t>rin, 1825</w:t>
        </w:r>
      </w:ins>
      <w:r>
        <w:rPr>
          <w:rStyle w:val="Hyperlink.0"/>
          <w:rFonts w:ascii="Times New Roman" w:hAnsi="Times New Roman"/>
          <w:rtl w:val="0"/>
          <w:lang w:val="en-US"/>
        </w:rPr>
        <w:t>.</w:t>
      </w:r>
      <w:bookmarkEnd w:id="182"/>
    </w:p>
    <w:p>
      <w:pPr>
        <w:pStyle w:val="Título 3"/>
        <w:spacing w:line="360" w:lineRule="auto"/>
        <w:jc w:val="both"/>
        <w:rPr>
          <w:ins w:id="198" w:date="2022-12-20T13:56:28Z" w:author="Revisor"/>
          <w:rStyle w:val="Ninguno"/>
          <w:rFonts w:ascii="Times New Roman" w:cs="Times New Roman" w:hAnsi="Times New Roman" w:eastAsia="Times New Roman"/>
        </w:rPr>
      </w:pPr>
    </w:p>
    <w:p>
      <w:pPr>
        <w:pStyle w:val="Body Text"/>
        <w:spacing w:line="360" w:lineRule="auto"/>
        <w:jc w:val="both"/>
        <w:rPr>
          <w:ins w:id="199" w:date="2022-12-20T13:56:28Z" w:author="Revisor"/>
          <w:rStyle w:val="Ninguno"/>
          <w:rFonts w:ascii="Times New Roman" w:cs="Times New Roman" w:hAnsi="Times New Roman" w:eastAsia="Times New Roman"/>
        </w:rPr>
      </w:pPr>
      <w:ins w:id="200" w:date="2022-12-20T13:56:28Z" w:author="Revisor">
        <w:r>
          <w:rPr>
            <w:rStyle w:val="Ninguno"/>
            <w:rFonts w:ascii="Times New Roman" w:hAnsi="Times New Roman"/>
            <w:rtl w:val="0"/>
            <w:lang w:val="es-ES_tradnl"/>
          </w:rPr>
          <w:t>Figura 3. Representaci</w:t>
        </w:r>
      </w:ins>
      <w:ins w:id="201" w:date="2022-12-20T13:56:28Z" w:author="Revisor">
        <w:r>
          <w:rPr>
            <w:rStyle w:val="Ninguno"/>
            <w:rFonts w:ascii="Times New Roman" w:hAnsi="Times New Roman" w:hint="default"/>
            <w:rtl w:val="0"/>
            <w:lang w:val="es-ES_tradnl"/>
          </w:rPr>
          <w:t>ó</w:t>
        </w:r>
      </w:ins>
      <w:ins w:id="202" w:date="2022-12-20T13:56:28Z" w:author="Revisor">
        <w:r>
          <w:rPr>
            <w:rStyle w:val="Ninguno"/>
            <w:rFonts w:ascii="Times New Roman" w:hAnsi="Times New Roman"/>
            <w:rtl w:val="0"/>
            <w:lang w:val="es-ES_tradnl"/>
          </w:rPr>
          <w:t>n gr</w:t>
        </w:r>
      </w:ins>
      <w:ins w:id="203" w:date="2022-12-20T13:56:28Z" w:author="Revisor">
        <w:r>
          <w:rPr>
            <w:rStyle w:val="Ninguno"/>
            <w:rFonts w:ascii="Times New Roman" w:hAnsi="Times New Roman" w:hint="default"/>
            <w:rtl w:val="0"/>
            <w:lang w:val="es-ES_tradnl"/>
          </w:rPr>
          <w:t>á</w:t>
        </w:r>
      </w:ins>
      <w:ins w:id="204" w:date="2022-12-20T13:56:28Z" w:author="Revisor">
        <w:r>
          <w:rPr>
            <w:rStyle w:val="Ninguno"/>
            <w:rFonts w:ascii="Times New Roman" w:hAnsi="Times New Roman"/>
            <w:rtl w:val="0"/>
            <w:lang w:val="es-ES_tradnl"/>
          </w:rPr>
          <w:t>fica de la red tr</w:t>
        </w:r>
      </w:ins>
      <w:ins w:id="205" w:date="2022-12-20T13:56:28Z" w:author="Revisor">
        <w:r>
          <w:rPr>
            <w:rStyle w:val="Ninguno"/>
            <w:rFonts w:ascii="Times New Roman" w:hAnsi="Times New Roman" w:hint="default"/>
            <w:rtl w:val="0"/>
            <w:lang w:val="es-ES_tradnl"/>
          </w:rPr>
          <w:t>ó</w:t>
        </w:r>
      </w:ins>
      <w:ins w:id="206" w:date="2022-12-20T13:56:28Z" w:author="Revisor">
        <w:r>
          <w:rPr>
            <w:rStyle w:val="Ninguno"/>
            <w:rFonts w:ascii="Times New Roman" w:hAnsi="Times New Roman"/>
            <w:rtl w:val="0"/>
            <w:lang w:val="es-ES_tradnl"/>
          </w:rPr>
          <w:t xml:space="preserve">fica del </w:t>
        </w:r>
      </w:ins>
      <w:ins w:id="207" w:date="2022-12-20T13:56:28Z" w:author="Revisor">
        <w:r>
          <w:rPr>
            <w:rStyle w:val="Ninguno"/>
            <w:rFonts w:ascii="Times New Roman" w:hAnsi="Times New Roman" w:hint="default"/>
            <w:rtl w:val="0"/>
            <w:lang w:val="es-ES_tradnl"/>
          </w:rPr>
          <w:t>Á</w:t>
        </w:r>
      </w:ins>
      <w:ins w:id="208" w:date="2022-12-20T13:56:28Z" w:author="Revisor">
        <w:r>
          <w:rPr>
            <w:rStyle w:val="Ninguno"/>
            <w:rFonts w:ascii="Times New Roman" w:hAnsi="Times New Roman"/>
            <w:rtl w:val="0"/>
            <w:lang w:val="es-ES_tradnl"/>
          </w:rPr>
          <w:t>rea Marina Protegida Namuncur</w:t>
        </w:r>
      </w:ins>
      <w:ins w:id="209" w:date="2022-12-20T13:56:28Z" w:author="Revisor">
        <w:r>
          <w:rPr>
            <w:rStyle w:val="Ninguno"/>
            <w:rFonts w:ascii="Times New Roman" w:hAnsi="Times New Roman" w:hint="default"/>
            <w:rtl w:val="0"/>
            <w:lang w:val="es-ES_tradnl"/>
          </w:rPr>
          <w:t xml:space="preserve">á </w:t>
        </w:r>
      </w:ins>
      <w:ins w:id="210" w:date="2022-12-20T13:56:28Z" w:author="Revisor">
        <w:r>
          <w:rPr>
            <w:rStyle w:val="Ninguno"/>
            <w:rFonts w:ascii="Times New Roman" w:hAnsi="Times New Roman"/>
            <w:rtl w:val="0"/>
            <w:lang w:val="es-ES_tradnl"/>
          </w:rPr>
          <w:t>- Banco Burdwood. El di</w:t>
        </w:r>
      </w:ins>
      <w:ins w:id="211" w:date="2022-12-20T13:56:28Z" w:author="Revisor">
        <w:r>
          <w:rPr>
            <w:rStyle w:val="Ninguno"/>
            <w:rFonts w:ascii="Times New Roman" w:hAnsi="Times New Roman" w:hint="default"/>
            <w:rtl w:val="0"/>
            <w:lang w:val="es-ES_tradnl"/>
          </w:rPr>
          <w:t>á</w:t>
        </w:r>
      </w:ins>
      <w:ins w:id="212" w:date="2022-12-20T13:56:28Z" w:author="Revisor">
        <w:r>
          <w:rPr>
            <w:rStyle w:val="Ninguno"/>
            <w:rFonts w:ascii="Times New Roman" w:hAnsi="Times New Roman"/>
            <w:rtl w:val="0"/>
            <w:lang w:val="es-ES_tradnl"/>
          </w:rPr>
          <w:t>metro de los c</w:t>
        </w:r>
      </w:ins>
      <w:ins w:id="213" w:date="2022-12-20T13:56:28Z" w:author="Revisor">
        <w:r>
          <w:rPr>
            <w:rStyle w:val="Ninguno"/>
            <w:rFonts w:ascii="Times New Roman" w:hAnsi="Times New Roman" w:hint="default"/>
            <w:rtl w:val="0"/>
            <w:lang w:val="es-ES_tradnl"/>
          </w:rPr>
          <w:t>í</w:t>
        </w:r>
      </w:ins>
      <w:ins w:id="214" w:date="2022-12-20T13:56:28Z" w:author="Revisor">
        <w:r>
          <w:rPr>
            <w:rStyle w:val="Ninguno"/>
            <w:rFonts w:ascii="Times New Roman" w:hAnsi="Times New Roman"/>
            <w:rtl w:val="0"/>
            <w:lang w:val="es-ES_tradnl"/>
          </w:rPr>
          <w:t xml:space="preserve">rculos (especies) es relativo a la cantidad de interacciones. </w:t>
        </w:r>
      </w:ins>
      <w:ins w:id="215" w:date="2022-12-20T13:56:28Z" w:author="Revisor">
        <w:r>
          <w:rPr>
            <w:rStyle w:val="Ninguno"/>
            <w:rFonts w:ascii="Times New Roman" w:hAnsi="Times New Roman"/>
            <w:rtl w:val="0"/>
            <w:lang w:val="es-ES_tradnl"/>
          </w:rPr>
          <w:t>Ordenada verticalmente por nivel tr</w:t>
        </w:r>
      </w:ins>
      <w:ins w:id="216" w:date="2022-12-20T13:56:28Z" w:author="Revisor">
        <w:r>
          <w:rPr>
            <w:rStyle w:val="Ninguno"/>
            <w:rFonts w:ascii="Times New Roman" w:hAnsi="Times New Roman" w:hint="default"/>
            <w:rtl w:val="0"/>
            <w:lang w:val="es-ES_tradnl"/>
          </w:rPr>
          <w:t>ó</w:t>
        </w:r>
      </w:ins>
      <w:ins w:id="217" w:date="2022-12-20T13:56:28Z" w:author="Revisor">
        <w:r>
          <w:rPr>
            <w:rStyle w:val="Ninguno"/>
            <w:rFonts w:ascii="Times New Roman" w:hAnsi="Times New Roman"/>
            <w:rtl w:val="0"/>
            <w:lang w:val="es-ES_tradnl"/>
          </w:rPr>
          <w:t>fico. Modificado de Marina (2021).</w:t>
        </w:r>
      </w:ins>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elcanalbeagle" w:id="218"/>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es-ES_tradnl"/>
          <w14:textFill>
            <w14:solidFill>
              <w14:srgbClr w14:val="000000"/>
            </w14:solidFill>
          </w14:textFill>
        </w:rPr>
        <w:t>n en el Canal Beagle</w:t>
      </w:r>
    </w:p>
    <w:p>
      <w:pPr>
        <w:pStyle w:val="First Paragraph"/>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 xml:space="preserve">El Canal Beagle es un ecosistema marino subpolar </w:t>
      </w:r>
      <w:r>
        <w:rPr>
          <w:rStyle w:val="Hyperlink.0"/>
          <w:rFonts w:ascii="Times New Roman" w:hAnsi="Times New Roman" w:hint="default"/>
          <w:rtl w:val="0"/>
          <w:lang w:val="en-US"/>
        </w:rPr>
        <w:t>ú</w:t>
      </w:r>
      <w:r>
        <w:rPr>
          <w:rStyle w:val="Hyperlink.0"/>
          <w:rFonts w:ascii="Times New Roman" w:hAnsi="Times New Roman"/>
          <w:rtl w:val="0"/>
          <w:lang w:val="en-US"/>
        </w:rPr>
        <w:t>nico que conecta los oc</w:t>
      </w:r>
      <w:r>
        <w:rPr>
          <w:rStyle w:val="Hyperlink.0"/>
          <w:rFonts w:ascii="Times New Roman" w:hAnsi="Times New Roman" w:hint="default"/>
          <w:rtl w:val="0"/>
          <w:lang w:val="en-US"/>
        </w:rPr>
        <w:t>é</w:t>
      </w:r>
      <w:r>
        <w:rPr>
          <w:rStyle w:val="Hyperlink.0"/>
          <w:rFonts w:ascii="Times New Roman" w:hAnsi="Times New Roman"/>
          <w:rtl w:val="0"/>
          <w:lang w:val="en-US"/>
        </w:rPr>
        <w:t>anos Pac</w:t>
      </w:r>
      <w:r>
        <w:rPr>
          <w:rStyle w:val="Hyperlink.0"/>
          <w:rFonts w:ascii="Times New Roman" w:hAnsi="Times New Roman" w:hint="default"/>
          <w:rtl w:val="0"/>
          <w:lang w:val="en-US"/>
        </w:rPr>
        <w:t>í</w:t>
      </w:r>
      <w:r>
        <w:rPr>
          <w:rStyle w:val="Hyperlink.0"/>
          <w:rFonts w:ascii="Times New Roman" w:hAnsi="Times New Roman"/>
          <w:rtl w:val="0"/>
          <w:lang w:val="en-US"/>
        </w:rPr>
        <w:t>fico y Atl</w:t>
      </w:r>
      <w:r>
        <w:rPr>
          <w:rStyle w:val="Hyperlink.0"/>
          <w:rFonts w:ascii="Times New Roman" w:hAnsi="Times New Roman" w:hint="default"/>
          <w:rtl w:val="0"/>
          <w:lang w:val="en-US"/>
        </w:rPr>
        <w:t>á</w:t>
      </w:r>
      <w:r>
        <w:rPr>
          <w:rStyle w:val="Hyperlink.0"/>
          <w:rFonts w:ascii="Times New Roman" w:hAnsi="Times New Roman"/>
          <w:rtl w:val="0"/>
          <w:lang w:val="en-US"/>
        </w:rPr>
        <w:t>ntico.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amenazado por actividades antropog</w:t>
      </w:r>
      <w:r>
        <w:rPr>
          <w:rStyle w:val="Hyperlink.0"/>
          <w:rFonts w:ascii="Times New Roman" w:hAnsi="Times New Roman" w:hint="default"/>
          <w:rtl w:val="0"/>
          <w:lang w:val="en-US"/>
        </w:rPr>
        <w:t>é</w:t>
      </w:r>
      <w:r>
        <w:rPr>
          <w:rStyle w:val="Hyperlink.0"/>
          <w:rFonts w:ascii="Times New Roman" w:hAnsi="Times New Roman"/>
          <w:rtl w:val="0"/>
          <w:lang w:val="en-US"/>
        </w:rPr>
        <w:t>nicas como la introducci</w:t>
      </w:r>
      <w:r>
        <w:rPr>
          <w:rStyle w:val="Hyperlink.0"/>
          <w:rFonts w:ascii="Times New Roman" w:hAnsi="Times New Roman" w:hint="default"/>
          <w:rtl w:val="0"/>
          <w:lang w:val="en-US"/>
        </w:rPr>
        <w:t>ó</w:t>
      </w:r>
      <w:r>
        <w:rPr>
          <w:rStyle w:val="Hyperlink.0"/>
          <w:rFonts w:ascii="Times New Roman" w:hAnsi="Times New Roman"/>
          <w:rtl w:val="0"/>
          <w:lang w:val="en-US"/>
        </w:rPr>
        <w:t>n de especies ex</w:t>
      </w:r>
      <w:r>
        <w:rPr>
          <w:rStyle w:val="Hyperlink.0"/>
          <w:rFonts w:ascii="Times New Roman" w:hAnsi="Times New Roman" w:hint="default"/>
          <w:rtl w:val="0"/>
          <w:lang w:val="en-US"/>
        </w:rPr>
        <w:t>ó</w:t>
      </w:r>
      <w:r>
        <w:rPr>
          <w:rStyle w:val="Hyperlink.0"/>
          <w:rFonts w:ascii="Times New Roman" w:hAnsi="Times New Roman"/>
          <w:rtl w:val="0"/>
          <w:lang w:val="en-US"/>
        </w:rPr>
        <w:t>ticas (e.g., invasi</w:t>
      </w:r>
      <w:r>
        <w:rPr>
          <w:rStyle w:val="Hyperlink.0"/>
          <w:rFonts w:ascii="Times New Roman" w:hAnsi="Times New Roman" w:hint="default"/>
          <w:rtl w:val="0"/>
          <w:lang w:val="en-US"/>
        </w:rPr>
        <w:t>ó</w:t>
      </w:r>
      <w:r>
        <w:rPr>
          <w:rStyle w:val="Hyperlink.0"/>
          <w:rFonts w:ascii="Times New Roman" w:hAnsi="Times New Roman"/>
          <w:rtl w:val="0"/>
          <w:lang w:val="en-US"/>
        </w:rPr>
        <w:t>n del salm</w:t>
      </w:r>
      <w:r>
        <w:rPr>
          <w:rStyle w:val="Hyperlink.0"/>
          <w:rFonts w:ascii="Times New Roman" w:hAnsi="Times New Roman" w:hint="default"/>
          <w:rtl w:val="0"/>
          <w:lang w:val="en-US"/>
        </w:rPr>
        <w:t>ó</w:t>
      </w:r>
      <w:r>
        <w:rPr>
          <w:rStyle w:val="Hyperlink.0"/>
          <w:rFonts w:ascii="Times New Roman" w:hAnsi="Times New Roman"/>
          <w:rtl w:val="0"/>
          <w:lang w:val="en-US"/>
        </w:rPr>
        <w:t>n chinook: Fern</w:t>
      </w:r>
      <w:r>
        <w:rPr>
          <w:rStyle w:val="Hyperlink.0"/>
          <w:rFonts w:ascii="Times New Roman" w:hAnsi="Times New Roman" w:hint="default"/>
          <w:rtl w:val="0"/>
          <w:lang w:val="en-US"/>
        </w:rPr>
        <w:t>á</w:t>
      </w:r>
      <w:r>
        <w:rPr>
          <w:rStyle w:val="Hyperlink.0"/>
          <w:rFonts w:ascii="Times New Roman" w:hAnsi="Times New Roman"/>
          <w:rtl w:val="0"/>
          <w:lang w:val="en-US"/>
        </w:rPr>
        <w:t>ndez et al. (2010), Riva Rossi et al. (2012)), niveles crecientes de contaminaci</w:t>
      </w:r>
      <w:r>
        <w:rPr>
          <w:rStyle w:val="Hyperlink.0"/>
          <w:rFonts w:ascii="Times New Roman" w:hAnsi="Times New Roman" w:hint="default"/>
          <w:rtl w:val="0"/>
          <w:lang w:val="en-US"/>
        </w:rPr>
        <w:t>ó</w:t>
      </w:r>
      <w:r>
        <w:rPr>
          <w:rStyle w:val="Hyperlink.0"/>
          <w:rFonts w:ascii="Times New Roman" w:hAnsi="Times New Roman"/>
          <w:rtl w:val="0"/>
          <w:lang w:val="en-US"/>
        </w:rPr>
        <w:t xml:space="preserve">n en las zonas urbanas costeras. (e.g., descargas de aguas residuales: Gil et al. (2011), Biancalana </w:t>
      </w:r>
      <w:r>
        <w:rPr>
          <w:rStyle w:val="Ninguno"/>
          <w:rFonts w:ascii="Times New Roman" w:hAnsi="Times New Roman"/>
          <w:rtl w:val="0"/>
          <w:lang w:val="es-ES_tradnl"/>
        </w:rPr>
        <w:t>&amp;</w:t>
      </w:r>
      <w:r>
        <w:rPr>
          <w:rStyle w:val="Hyperlink.0"/>
          <w:rFonts w:ascii="Times New Roman" w:hAnsi="Times New Roman"/>
          <w:rtl w:val="0"/>
          <w:lang w:val="en-US"/>
        </w:rPr>
        <w:t xml:space="preserve"> Torres (2011)), e incluso la pesca artesanal de especies econ</w:t>
      </w:r>
      <w:r>
        <w:rPr>
          <w:rStyle w:val="Hyperlink.0"/>
          <w:rFonts w:ascii="Times New Roman" w:hAnsi="Times New Roman" w:hint="default"/>
          <w:rtl w:val="0"/>
          <w:lang w:val="en-US"/>
        </w:rPr>
        <w:t>ó</w:t>
      </w:r>
      <w:r>
        <w:rPr>
          <w:rStyle w:val="Hyperlink.0"/>
          <w:rFonts w:ascii="Times New Roman" w:hAnsi="Times New Roman"/>
          <w:rtl w:val="0"/>
          <w:lang w:val="en-US"/>
        </w:rPr>
        <w:t>micamente importantes (e.g., centollas: Lovrich (1997)). Las consecuencias ecol</w:t>
      </w:r>
      <w:r>
        <w:rPr>
          <w:rStyle w:val="Hyperlink.0"/>
          <w:rFonts w:ascii="Times New Roman" w:hAnsi="Times New Roman" w:hint="default"/>
          <w:rtl w:val="0"/>
          <w:lang w:val="en-US"/>
        </w:rPr>
        <w:t>ó</w:t>
      </w:r>
      <w:r>
        <w:rPr>
          <w:rStyle w:val="Hyperlink.0"/>
          <w:rFonts w:ascii="Times New Roman" w:hAnsi="Times New Roman"/>
          <w:rtl w:val="0"/>
          <w:lang w:val="en-US"/>
        </w:rPr>
        <w:t>gicas de estas amenazas son poco conocidas, pero la reciente invasi</w:t>
      </w:r>
      <w:r>
        <w:rPr>
          <w:rStyle w:val="Hyperlink.0"/>
          <w:rFonts w:ascii="Times New Roman" w:hAnsi="Times New Roman" w:hint="default"/>
          <w:rtl w:val="0"/>
          <w:lang w:val="en-US"/>
        </w:rPr>
        <w:t>ó</w:t>
      </w:r>
      <w:r>
        <w:rPr>
          <w:rStyle w:val="Hyperlink.0"/>
          <w:rFonts w:ascii="Times New Roman" w:hAnsi="Times New Roman"/>
          <w:rtl w:val="0"/>
          <w:lang w:val="en-US"/>
        </w:rPr>
        <w:t>n del salm</w:t>
      </w:r>
      <w:r>
        <w:rPr>
          <w:rStyle w:val="Hyperlink.0"/>
          <w:rFonts w:ascii="Times New Roman" w:hAnsi="Times New Roman" w:hint="default"/>
          <w:rtl w:val="0"/>
          <w:lang w:val="en-US"/>
        </w:rPr>
        <w:t>ó</w:t>
      </w:r>
      <w:r>
        <w:rPr>
          <w:rStyle w:val="Hyperlink.0"/>
          <w:rFonts w:ascii="Times New Roman" w:hAnsi="Times New Roman"/>
          <w:rtl w:val="0"/>
          <w:lang w:val="en-US"/>
        </w:rPr>
        <w:t>n chinook (Fern</w:t>
      </w:r>
      <w:r>
        <w:rPr>
          <w:rStyle w:val="Hyperlink.0"/>
          <w:rFonts w:ascii="Times New Roman" w:hAnsi="Times New Roman" w:hint="default"/>
          <w:rtl w:val="0"/>
          <w:lang w:val="en-US"/>
        </w:rPr>
        <w:t>á</w:t>
      </w:r>
      <w:r>
        <w:rPr>
          <w:rStyle w:val="Hyperlink.0"/>
          <w:rFonts w:ascii="Times New Roman" w:hAnsi="Times New Roman"/>
          <w:rtl w:val="0"/>
          <w:lang w:val="en-US"/>
        </w:rPr>
        <w:t>ndez et al. 2010) podr</w:t>
      </w:r>
      <w:r>
        <w:rPr>
          <w:rStyle w:val="Hyperlink.0"/>
          <w:rFonts w:ascii="Times New Roman" w:hAnsi="Times New Roman" w:hint="default"/>
          <w:rtl w:val="0"/>
          <w:lang w:val="en-US"/>
        </w:rPr>
        <w:t>í</w:t>
      </w:r>
      <w:r>
        <w:rPr>
          <w:rStyle w:val="Hyperlink.0"/>
          <w:rFonts w:ascii="Times New Roman" w:hAnsi="Times New Roman"/>
          <w:rtl w:val="0"/>
          <w:lang w:val="en-US"/>
        </w:rPr>
        <w:t>a constituir una gran amenaza para la biodiversidad y la estructura del ecosistema en los ecosistemas marinos costeros del Canal Beagle.</w:t>
      </w:r>
    </w:p>
    <w:p>
      <w:pPr>
        <w:pStyle w:val="Body Text"/>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La primera aproximaci</w:t>
      </w:r>
      <w:r>
        <w:rPr>
          <w:rStyle w:val="Hyperlink.0"/>
          <w:rFonts w:ascii="Times New Roman" w:hAnsi="Times New Roman" w:hint="default"/>
          <w:rtl w:val="0"/>
          <w:lang w:val="en-US"/>
        </w:rPr>
        <w:t>ó</w:t>
      </w:r>
      <w:r>
        <w:rPr>
          <w:rStyle w:val="Hyperlink.0"/>
          <w:rFonts w:ascii="Times New Roman" w:hAnsi="Times New Roman"/>
          <w:rtl w:val="0"/>
          <w:lang w:val="en-US"/>
        </w:rPr>
        <w:t>n de la complejidad de las relaciones presa-depredador en el Canal fue realizada por Riccialdelli et al. (2017). Los autores sugieren al menos cuatro fuentes principales de energ</w:t>
      </w:r>
      <w:r>
        <w:rPr>
          <w:rStyle w:val="Hyperlink.0"/>
          <w:rFonts w:ascii="Times New Roman" w:hAnsi="Times New Roman" w:hint="default"/>
          <w:rtl w:val="0"/>
          <w:lang w:val="en-US"/>
        </w:rPr>
        <w:t>í</w:t>
      </w:r>
      <w:r>
        <w:rPr>
          <w:rStyle w:val="Hyperlink.0"/>
          <w:rFonts w:ascii="Times New Roman" w:hAnsi="Times New Roman"/>
          <w:rtl w:val="0"/>
          <w:lang w:val="en-US"/>
        </w:rPr>
        <w:t>a para el ecosistema: fitoplancton pel</w:t>
      </w:r>
      <w:r>
        <w:rPr>
          <w:rStyle w:val="Hyperlink.0"/>
          <w:rFonts w:ascii="Times New Roman" w:hAnsi="Times New Roman" w:hint="default"/>
          <w:rtl w:val="0"/>
          <w:lang w:val="en-US"/>
        </w:rPr>
        <w:t>á</w:t>
      </w:r>
      <w:r>
        <w:rPr>
          <w:rStyle w:val="Hyperlink.0"/>
          <w:rFonts w:ascii="Times New Roman" w:hAnsi="Times New Roman"/>
          <w:rtl w:val="0"/>
          <w:lang w:val="en-US"/>
        </w:rPr>
        <w:t>gico, algas bent</w:t>
      </w:r>
      <w:r>
        <w:rPr>
          <w:rStyle w:val="Hyperlink.0"/>
          <w:rFonts w:ascii="Times New Roman" w:hAnsi="Times New Roman" w:hint="default"/>
          <w:rtl w:val="0"/>
          <w:lang w:val="en-US"/>
        </w:rPr>
        <w:t>ó</w:t>
      </w:r>
      <w:r>
        <w:rPr>
          <w:rStyle w:val="Hyperlink.0"/>
          <w:rFonts w:ascii="Times New Roman" w:hAnsi="Times New Roman"/>
          <w:rtl w:val="0"/>
          <w:lang w:val="en-US"/>
        </w:rPr>
        <w:t>nicas y detritos marinos y terrestres. Tambi</w:t>
      </w:r>
      <w:r>
        <w:rPr>
          <w:rStyle w:val="Hyperlink.0"/>
          <w:rFonts w:ascii="Times New Roman" w:hAnsi="Times New Roman" w:hint="default"/>
          <w:rtl w:val="0"/>
          <w:lang w:val="en-US"/>
        </w:rPr>
        <w:t>é</w:t>
      </w:r>
      <w:r>
        <w:rPr>
          <w:rStyle w:val="Hyperlink.0"/>
          <w:rFonts w:ascii="Times New Roman" w:hAnsi="Times New Roman"/>
          <w:rtl w:val="0"/>
          <w:lang w:val="en-US"/>
        </w:rPr>
        <w:t>n identificaron cuatro niveles tr</w:t>
      </w:r>
      <w:r>
        <w:rPr>
          <w:rStyle w:val="Hyperlink.0"/>
          <w:rFonts w:ascii="Times New Roman" w:hAnsi="Times New Roman" w:hint="default"/>
          <w:rtl w:val="0"/>
          <w:lang w:val="en-US"/>
        </w:rPr>
        <w:t>ó</w:t>
      </w:r>
      <w:r>
        <w:rPr>
          <w:rStyle w:val="Hyperlink.0"/>
          <w:rFonts w:ascii="Times New Roman" w:hAnsi="Times New Roman"/>
          <w:rtl w:val="0"/>
          <w:lang w:val="en-US"/>
        </w:rPr>
        <w:t>ficos en la red tr</w:t>
      </w:r>
      <w:r>
        <w:rPr>
          <w:rStyle w:val="Hyperlink.0"/>
          <w:rFonts w:ascii="Times New Roman" w:hAnsi="Times New Roman" w:hint="default"/>
          <w:rtl w:val="0"/>
          <w:lang w:val="en-US"/>
        </w:rPr>
        <w:t>ó</w:t>
      </w:r>
      <w:r>
        <w:rPr>
          <w:rStyle w:val="Hyperlink.0"/>
          <w:rFonts w:ascii="Times New Roman" w:hAnsi="Times New Roman"/>
          <w:rtl w:val="0"/>
          <w:lang w:val="en-US"/>
        </w:rPr>
        <w:t>fica y mostraron que los consumidores que ocupan niveles tr</w:t>
      </w:r>
      <w:r>
        <w:rPr>
          <w:rStyle w:val="Hyperlink.0"/>
          <w:rFonts w:ascii="Times New Roman" w:hAnsi="Times New Roman" w:hint="default"/>
          <w:rtl w:val="0"/>
          <w:lang w:val="en-US"/>
        </w:rPr>
        <w:t>ó</w:t>
      </w:r>
      <w:r>
        <w:rPr>
          <w:rStyle w:val="Hyperlink.0"/>
          <w:rFonts w:ascii="Times New Roman" w:hAnsi="Times New Roman"/>
          <w:rtl w:val="0"/>
          <w:lang w:val="en-US"/>
        </w:rPr>
        <w:t>ficos similares dependen de diferentes fuentes de producci</w:t>
      </w:r>
      <w:r>
        <w:rPr>
          <w:rStyle w:val="Hyperlink.0"/>
          <w:rFonts w:ascii="Times New Roman" w:hAnsi="Times New Roman" w:hint="default"/>
          <w:rtl w:val="0"/>
          <w:lang w:val="en-US"/>
        </w:rPr>
        <w:t>ó</w:t>
      </w:r>
      <w:r>
        <w:rPr>
          <w:rStyle w:val="Hyperlink.0"/>
          <w:rFonts w:ascii="Times New Roman" w:hAnsi="Times New Roman"/>
          <w:rtl w:val="0"/>
          <w:lang w:val="en-US"/>
        </w:rPr>
        <w:t>n. Recientemente,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construy</w:t>
      </w:r>
      <w:r>
        <w:rPr>
          <w:rStyle w:val="Hyperlink.0"/>
          <w:rFonts w:ascii="Times New Roman" w:hAnsi="Times New Roman" w:hint="default"/>
          <w:rtl w:val="0"/>
          <w:lang w:val="en-US"/>
        </w:rPr>
        <w:t xml:space="preserve">ó </w:t>
      </w:r>
      <w:r>
        <w:rPr>
          <w:rStyle w:val="Hyperlink.0"/>
          <w:rFonts w:ascii="Times New Roman" w:hAnsi="Times New Roman"/>
          <w:rtl w:val="0"/>
          <w:lang w:val="en-US"/>
        </w:rPr>
        <w:t>y analiz</w:t>
      </w:r>
      <w:r>
        <w:rPr>
          <w:rStyle w:val="Hyperlink.0"/>
          <w:rFonts w:ascii="Times New Roman" w:hAnsi="Times New Roman" w:hint="default"/>
          <w:rtl w:val="0"/>
          <w:lang w:val="en-US"/>
        </w:rPr>
        <w:t>ó</w:t>
      </w:r>
      <w:r>
        <w:rPr>
          <w:rStyle w:val="Hyperlink.0"/>
          <w:rFonts w:ascii="Times New Roman" w:hAnsi="Times New Roman"/>
          <w:rtl w:val="0"/>
          <w:lang w:val="en-US"/>
        </w:rPr>
        <w:t>, mediante la aproximaci</w:t>
      </w:r>
      <w:r>
        <w:rPr>
          <w:rStyle w:val="Hyperlink.0"/>
          <w:rFonts w:ascii="Times New Roman" w:hAnsi="Times New Roman" w:hint="default"/>
          <w:rtl w:val="0"/>
          <w:lang w:val="en-US"/>
        </w:rPr>
        <w:t>ó</w:t>
      </w:r>
      <w:r>
        <w:rPr>
          <w:rStyle w:val="Hyperlink.0"/>
          <w:rFonts w:ascii="Times New Roman" w:hAnsi="Times New Roman"/>
          <w:rtl w:val="0"/>
          <w:lang w:val="en-US"/>
        </w:rPr>
        <w:t>n de redes complejas, la red tr</w:t>
      </w:r>
      <w:r>
        <w:rPr>
          <w:rStyle w:val="Hyperlink.0"/>
          <w:rFonts w:ascii="Times New Roman" w:hAnsi="Times New Roman" w:hint="default"/>
          <w:rtl w:val="0"/>
          <w:lang w:val="en-US"/>
        </w:rPr>
        <w:t>ó</w:t>
      </w:r>
      <w:r>
        <w:rPr>
          <w:rStyle w:val="Hyperlink.0"/>
          <w:rFonts w:ascii="Times New Roman" w:hAnsi="Times New Roman"/>
          <w:rtl w:val="0"/>
          <w:lang w:val="en-US"/>
        </w:rPr>
        <w:t>fica del Canal Beagle. Aqu</w:t>
      </w:r>
      <w:r>
        <w:rPr>
          <w:rStyle w:val="Hyperlink.0"/>
          <w:rFonts w:ascii="Times New Roman" w:hAnsi="Times New Roman" w:hint="default"/>
          <w:rtl w:val="0"/>
          <w:lang w:val="en-US"/>
        </w:rPr>
        <w:t xml:space="preserve">í </w:t>
      </w:r>
      <w:r>
        <w:rPr>
          <w:rStyle w:val="Hyperlink.0"/>
          <w:rFonts w:ascii="Times New Roman" w:hAnsi="Times New Roman"/>
          <w:rtl w:val="0"/>
          <w:lang w:val="en-US"/>
        </w:rPr>
        <w:t>mostraron que la red se compone de 145 especies y m</w:t>
      </w:r>
      <w:r>
        <w:rPr>
          <w:rStyle w:val="Hyperlink.0"/>
          <w:rFonts w:ascii="Times New Roman" w:hAnsi="Times New Roman" w:hint="default"/>
          <w:rtl w:val="0"/>
          <w:lang w:val="en-US"/>
        </w:rPr>
        <w:t>á</w:t>
      </w:r>
      <w:r>
        <w:rPr>
          <w:rStyle w:val="Hyperlink.0"/>
          <w:rFonts w:ascii="Times New Roman" w:hAnsi="Times New Roman"/>
          <w:rtl w:val="0"/>
          <w:lang w:val="en-US"/>
        </w:rPr>
        <w:t>s de 1100 interacciones, donde las especies de niveles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ficos intermedios son las dominantes. Particularmente, </w:t>
      </w:r>
      <w:r>
        <w:rPr>
          <w:rStyle w:val="Ninguno"/>
          <w:rFonts w:ascii="Times New Roman" w:hAnsi="Times New Roman"/>
          <w:i w:val="1"/>
          <w:iCs w:val="1"/>
          <w:rtl w:val="0"/>
          <w:lang w:val="en-US"/>
        </w:rPr>
        <w:t>Munida gregaria</w:t>
      </w:r>
      <w:r>
        <w:rPr>
          <w:rStyle w:val="Hyperlink.0"/>
          <w:rFonts w:ascii="Times New Roman" w:hAnsi="Times New Roman"/>
          <w:rtl w:val="0"/>
          <w:lang w:val="en-US"/>
        </w:rPr>
        <w:t xml:space="preserve"> surge como una especie importante para el mantenimiento de la conectividad de la red. En comparaci</w:t>
      </w:r>
      <w:r>
        <w:rPr>
          <w:rStyle w:val="Hyperlink.0"/>
          <w:rFonts w:ascii="Times New Roman" w:hAnsi="Times New Roman" w:hint="default"/>
          <w:rtl w:val="0"/>
          <w:lang w:val="en-US"/>
        </w:rPr>
        <w:t>ó</w:t>
      </w:r>
      <w:r>
        <w:rPr>
          <w:rStyle w:val="Hyperlink.0"/>
          <w:rFonts w:ascii="Times New Roman" w:hAnsi="Times New Roman"/>
          <w:rtl w:val="0"/>
          <w:lang w:val="en-US"/>
        </w:rPr>
        <w:t>n con una red tr</w:t>
      </w:r>
      <w:r>
        <w:rPr>
          <w:rStyle w:val="Hyperlink.0"/>
          <w:rFonts w:ascii="Times New Roman" w:hAnsi="Times New Roman" w:hint="default"/>
          <w:rtl w:val="0"/>
          <w:lang w:val="en-US"/>
        </w:rPr>
        <w:t>ó</w:t>
      </w:r>
      <w:r>
        <w:rPr>
          <w:rStyle w:val="Hyperlink.0"/>
          <w:rFonts w:ascii="Times New Roman" w:hAnsi="Times New Roman"/>
          <w:rtl w:val="0"/>
          <w:lang w:val="en-US"/>
        </w:rPr>
        <w:t>fica ant</w:t>
      </w:r>
      <w:r>
        <w:rPr>
          <w:rStyle w:val="Hyperlink.0"/>
          <w:rFonts w:ascii="Times New Roman" w:hAnsi="Times New Roman" w:hint="default"/>
          <w:rtl w:val="0"/>
          <w:lang w:val="en-US"/>
        </w:rPr>
        <w:t>á</w:t>
      </w:r>
      <w:r>
        <w:rPr>
          <w:rStyle w:val="Hyperlink.0"/>
          <w:rFonts w:ascii="Times New Roman" w:hAnsi="Times New Roman"/>
          <w:rtl w:val="0"/>
          <w:lang w:val="en-US"/>
        </w:rPr>
        <w:t>rtica (Caleta Potter), el Canal mostr</w:t>
      </w:r>
      <w:r>
        <w:rPr>
          <w:rStyle w:val="Hyperlink.0"/>
          <w:rFonts w:ascii="Times New Roman" w:hAnsi="Times New Roman" w:hint="default"/>
          <w:rtl w:val="0"/>
          <w:lang w:val="en-US"/>
        </w:rPr>
        <w:t xml:space="preserve">ó </w:t>
      </w:r>
      <w:r>
        <w:rPr>
          <w:rStyle w:val="Hyperlink.0"/>
          <w:rFonts w:ascii="Times New Roman" w:hAnsi="Times New Roman"/>
          <w:rtl w:val="0"/>
          <w:lang w:val="en-US"/>
        </w:rPr>
        <w:t>un mayor n</w:t>
      </w:r>
      <w:r>
        <w:rPr>
          <w:rStyle w:val="Hyperlink.0"/>
          <w:rFonts w:ascii="Times New Roman" w:hAnsi="Times New Roman" w:hint="default"/>
          <w:rtl w:val="0"/>
          <w:lang w:val="en-US"/>
        </w:rPr>
        <w:t>ú</w:t>
      </w:r>
      <w:r>
        <w:rPr>
          <w:rStyle w:val="Hyperlink.0"/>
          <w:rFonts w:ascii="Times New Roman" w:hAnsi="Times New Roman"/>
          <w:rtl w:val="0"/>
          <w:lang w:val="en-US"/>
        </w:rPr>
        <w:t>mero de especies tr</w:t>
      </w:r>
      <w:r>
        <w:rPr>
          <w:rStyle w:val="Hyperlink.0"/>
          <w:rFonts w:ascii="Times New Roman" w:hAnsi="Times New Roman" w:hint="default"/>
          <w:rtl w:val="0"/>
          <w:lang w:val="en-US"/>
        </w:rPr>
        <w:t>ó</w:t>
      </w:r>
      <w:r>
        <w:rPr>
          <w:rStyle w:val="Hyperlink.0"/>
          <w:rFonts w:ascii="Times New Roman" w:hAnsi="Times New Roman"/>
          <w:rtl w:val="0"/>
          <w:lang w:val="en-US"/>
        </w:rPr>
        <w:t>ficas (principalmente debido a una mayor riqueza de peces), casi el doble de interacciones, mayor nivel tr</w:t>
      </w:r>
      <w:r>
        <w:rPr>
          <w:rStyle w:val="Hyperlink.0"/>
          <w:rFonts w:ascii="Times New Roman" w:hAnsi="Times New Roman" w:hint="default"/>
          <w:rtl w:val="0"/>
          <w:lang w:val="en-US"/>
        </w:rPr>
        <w:t>ó</w:t>
      </w:r>
      <w:r>
        <w:rPr>
          <w:rStyle w:val="Hyperlink.0"/>
          <w:rFonts w:ascii="Times New Roman" w:hAnsi="Times New Roman"/>
          <w:rtl w:val="0"/>
          <w:lang w:val="en-US"/>
        </w:rPr>
        <w:t>fico medio y mayor porcentaje de especies omn</w:t>
      </w:r>
      <w:r>
        <w:rPr>
          <w:rStyle w:val="Hyperlink.0"/>
          <w:rFonts w:ascii="Times New Roman" w:hAnsi="Times New Roman" w:hint="default"/>
          <w:rtl w:val="0"/>
          <w:lang w:val="en-US"/>
        </w:rPr>
        <w:t>í</w:t>
      </w:r>
      <w:r>
        <w:rPr>
          <w:rStyle w:val="Hyperlink.0"/>
          <w:rFonts w:ascii="Times New Roman" w:hAnsi="Times New Roman"/>
          <w:rtl w:val="0"/>
          <w:lang w:val="en-US"/>
        </w:rPr>
        <w:t>voras. Adem</w:t>
      </w:r>
      <w:r>
        <w:rPr>
          <w:rStyle w:val="Hyperlink.0"/>
          <w:rFonts w:ascii="Times New Roman" w:hAnsi="Times New Roman" w:hint="default"/>
          <w:rtl w:val="0"/>
          <w:lang w:val="en-US"/>
        </w:rPr>
        <w:t>á</w:t>
      </w:r>
      <w:r>
        <w:rPr>
          <w:rStyle w:val="Hyperlink.0"/>
          <w:rFonts w:ascii="Times New Roman" w:hAnsi="Times New Roman"/>
          <w:rtl w:val="0"/>
          <w:lang w:val="en-US"/>
        </w:rPr>
        <w:t>s, los an</w:t>
      </w:r>
      <w:r>
        <w:rPr>
          <w:rStyle w:val="Hyperlink.0"/>
          <w:rFonts w:ascii="Times New Roman" w:hAnsi="Times New Roman" w:hint="default"/>
          <w:rtl w:val="0"/>
          <w:lang w:val="en-US"/>
        </w:rPr>
        <w:t>á</w:t>
      </w:r>
      <w:r>
        <w:rPr>
          <w:rStyle w:val="Hyperlink.0"/>
          <w:rFonts w:ascii="Times New Roman" w:hAnsi="Times New Roman"/>
          <w:rtl w:val="0"/>
          <w:lang w:val="en-US"/>
        </w:rPr>
        <w:t>lisis de estabilidad sugieren valores menores y alta sensibilidad a la p</w:t>
      </w:r>
      <w:r>
        <w:rPr>
          <w:rStyle w:val="Hyperlink.0"/>
          <w:rFonts w:ascii="Times New Roman" w:hAnsi="Times New Roman" w:hint="default"/>
          <w:rtl w:val="0"/>
          <w:lang w:val="en-US"/>
        </w:rPr>
        <w:t>é</w:t>
      </w:r>
      <w:r>
        <w:rPr>
          <w:rStyle w:val="Hyperlink.0"/>
          <w:rFonts w:ascii="Times New Roman" w:hAnsi="Times New Roman"/>
          <w:rtl w:val="0"/>
          <w:lang w:val="en-US"/>
        </w:rPr>
        <w:t>rdida de especies muy conectadas y especies generalistas. Sin embargo, el alto grado de omnivor</w:t>
      </w:r>
      <w:r>
        <w:rPr>
          <w:rStyle w:val="Hyperlink.0"/>
          <w:rFonts w:ascii="Times New Roman" w:hAnsi="Times New Roman" w:hint="default"/>
          <w:rtl w:val="0"/>
          <w:lang w:val="en-US"/>
        </w:rPr>
        <w:t>í</w:t>
      </w:r>
      <w:r>
        <w:rPr>
          <w:rStyle w:val="Hyperlink.0"/>
          <w:rFonts w:ascii="Times New Roman" w:hAnsi="Times New Roman"/>
          <w:rtl w:val="0"/>
          <w:lang w:val="en-US"/>
        </w:rPr>
        <w:t>a y modularidad (formaci</w:t>
      </w:r>
      <w:r>
        <w:rPr>
          <w:rStyle w:val="Hyperlink.0"/>
          <w:rFonts w:ascii="Times New Roman" w:hAnsi="Times New Roman" w:hint="default"/>
          <w:rtl w:val="0"/>
          <w:lang w:val="en-US"/>
        </w:rPr>
        <w:t>ó</w:t>
      </w:r>
      <w:r>
        <w:rPr>
          <w:rStyle w:val="Hyperlink.0"/>
          <w:rFonts w:ascii="Times New Roman" w:hAnsi="Times New Roman"/>
          <w:rtl w:val="0"/>
          <w:lang w:val="en-US"/>
        </w:rPr>
        <w:t>n de subgrupos de especies) sugieren plasticidad para adaptarse a los cambios antes de colapsar</w:t>
      </w:r>
      <w:ins w:id="219" w:date="2022-12-20T10:59:10Z" w:author="Revisor">
        <w:r>
          <w:rPr>
            <w:rStyle w:val="Hyperlink.0"/>
            <w:rFonts w:ascii="Times New Roman" w:hAnsi="Times New Roman"/>
            <w:rtl w:val="0"/>
            <w:lang w:val="es-ES_tradnl"/>
          </w:rPr>
          <w:t xml:space="preserve"> (Figura 4)</w:t>
        </w:r>
      </w:ins>
      <w:r>
        <w:rPr>
          <w:rStyle w:val="Hyperlink.0"/>
          <w:rFonts w:ascii="Times New Roman" w:hAnsi="Times New Roman"/>
          <w:rtl w:val="0"/>
          <w:lang w:val="en-US"/>
        </w:rPr>
        <w:t>.</w:t>
      </w:r>
      <w:bookmarkEnd w:id="218"/>
    </w:p>
    <w:p>
      <w:pPr>
        <w:pStyle w:val="Título 3"/>
        <w:spacing w:line="360" w:lineRule="auto"/>
        <w:jc w:val="both"/>
        <w:rPr>
          <w:ins w:id="220" w:date="2022-12-20T10:58:54Z" w:author="Revisor"/>
          <w:rStyle w:val="Ninguno"/>
          <w:rFonts w:ascii="Times New Roman" w:cs="Times New Roman" w:hAnsi="Times New Roman" w:eastAsia="Times New Roman"/>
        </w:rPr>
      </w:pPr>
    </w:p>
    <w:p>
      <w:pPr>
        <w:pStyle w:val="Título 3"/>
        <w:spacing w:line="360" w:lineRule="auto"/>
        <w:jc w:val="both"/>
        <w:rPr>
          <w:rStyle w:val="Ninguno"/>
          <w:rFonts w:ascii="Times New Roman" w:cs="Times New Roman" w:hAnsi="Times New Roman" w:eastAsia="Times New Roman"/>
          <w:outline w:val="0"/>
          <w:color w:val="000000"/>
          <w:u w:color="000000"/>
          <w14:textFill>
            <w14:solidFill>
              <w14:srgbClr w14:val="000000"/>
            </w14:solidFill>
          </w14:textFill>
        </w:rPr>
      </w:pPr>
      <w:bookmarkStart w:name="situaciónencaletapotterantártida" w:id="221"/>
      <w:r>
        <w:rPr>
          <w:rStyle w:val="Ninguno"/>
          <w:rFonts w:ascii="Times New Roman" w:hAnsi="Times New Roman"/>
          <w:outline w:val="0"/>
          <w:color w:val="000000"/>
          <w:u w:color="000000"/>
          <w:rtl w:val="0"/>
          <w14:textFill>
            <w14:solidFill>
              <w14:srgbClr w14:val="000000"/>
            </w14:solidFill>
          </w14:textFill>
        </w:rPr>
        <w:t>Situaci</w:t>
      </w:r>
      <w:r>
        <w:rPr>
          <w:rStyle w:val="Ninguno"/>
          <w:rFonts w:ascii="Times New Roman" w:hAnsi="Times New Roman" w:hint="default"/>
          <w:outline w:val="0"/>
          <w:color w:val="000000"/>
          <w:u w:color="000000"/>
          <w:rtl w:val="0"/>
          <w:lang w:val="es-ES_tradnl"/>
          <w14:textFill>
            <w14:solidFill>
              <w14:srgbClr w14:val="000000"/>
            </w14:solidFill>
          </w14:textFill>
        </w:rPr>
        <w:t>ó</w:t>
      </w:r>
      <w:r>
        <w:rPr>
          <w:rStyle w:val="Ninguno"/>
          <w:rFonts w:ascii="Times New Roman" w:hAnsi="Times New Roman"/>
          <w:outline w:val="0"/>
          <w:color w:val="000000"/>
          <w:u w:color="000000"/>
          <w:rtl w:val="0"/>
          <w:lang w:val="nl-NL"/>
          <w14:textFill>
            <w14:solidFill>
              <w14:srgbClr w14:val="000000"/>
            </w14:solidFill>
          </w14:textFill>
        </w:rPr>
        <w:t>n en Caleta Potter (Ant</w:t>
      </w:r>
      <w:r>
        <w:rPr>
          <w:rStyle w:val="Ninguno"/>
          <w:rFonts w:ascii="Times New Roman" w:hAnsi="Times New Roman" w:hint="default"/>
          <w:outline w:val="0"/>
          <w:color w:val="000000"/>
          <w:u w:color="000000"/>
          <w:rtl w:val="0"/>
          <w14:textFill>
            <w14:solidFill>
              <w14:srgbClr w14:val="000000"/>
            </w14:solidFill>
          </w14:textFill>
        </w:rPr>
        <w:t>á</w:t>
      </w:r>
      <w:r>
        <w:rPr>
          <w:rStyle w:val="Ninguno"/>
          <w:rFonts w:ascii="Times New Roman" w:hAnsi="Times New Roman"/>
          <w:outline w:val="0"/>
          <w:color w:val="000000"/>
          <w:u w:color="000000"/>
          <w:rtl w:val="0"/>
          <w:lang w:val="pt-PT"/>
          <w14:textFill>
            <w14:solidFill>
              <w14:srgbClr w14:val="000000"/>
            </w14:solidFill>
          </w14:textFill>
        </w:rPr>
        <w:t>rtida)</w:t>
      </w:r>
    </w:p>
    <w:p>
      <w:pPr>
        <w:pStyle w:val="First Paragraph"/>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Caleta Potter es un fiordo ant</w:t>
      </w:r>
      <w:r>
        <w:rPr>
          <w:rStyle w:val="Hyperlink.0"/>
          <w:rFonts w:ascii="Times New Roman" w:hAnsi="Times New Roman" w:hint="default"/>
          <w:rtl w:val="0"/>
          <w:lang w:val="en-US"/>
        </w:rPr>
        <w:t>á</w:t>
      </w:r>
      <w:r>
        <w:rPr>
          <w:rStyle w:val="Hyperlink.0"/>
          <w:rFonts w:ascii="Times New Roman" w:hAnsi="Times New Roman"/>
          <w:rtl w:val="0"/>
          <w:lang w:val="en-US"/>
        </w:rPr>
        <w:t>rtico de 4 km de largo y 2,5 km de ancho, localizado en la Isla 25 de Mayo (62</w:t>
      </w:r>
      <w:r>
        <w:rPr>
          <w:rStyle w:val="Hyperlink.0"/>
          <w:rFonts w:ascii="Times New Roman" w:hAnsi="Times New Roman" w:hint="default"/>
          <w:rtl w:val="0"/>
          <w:lang w:val="en-US"/>
        </w:rPr>
        <w:t xml:space="preserve">º </w:t>
      </w:r>
      <w:r>
        <w:rPr>
          <w:rStyle w:val="Hyperlink.0"/>
          <w:rFonts w:ascii="Times New Roman" w:hAnsi="Times New Roman"/>
          <w:rtl w:val="0"/>
          <w:lang w:val="en-US"/>
        </w:rPr>
        <w:t>S, 58</w:t>
      </w:r>
      <w:r>
        <w:rPr>
          <w:rStyle w:val="Hyperlink.0"/>
          <w:rFonts w:ascii="Times New Roman" w:hAnsi="Times New Roman" w:hint="default"/>
          <w:rtl w:val="0"/>
          <w:lang w:val="en-US"/>
        </w:rPr>
        <w:t xml:space="preserve">º </w:t>
      </w:r>
      <w:r>
        <w:rPr>
          <w:rStyle w:val="Hyperlink.0"/>
          <w:rFonts w:ascii="Times New Roman" w:hAnsi="Times New Roman"/>
          <w:rtl w:val="0"/>
          <w:lang w:val="en-US"/>
        </w:rPr>
        <w:t>O). Una regi</w:t>
      </w:r>
      <w:r>
        <w:rPr>
          <w:rStyle w:val="Hyperlink.0"/>
          <w:rFonts w:ascii="Times New Roman" w:hAnsi="Times New Roman" w:hint="default"/>
          <w:rtl w:val="0"/>
          <w:lang w:val="en-US"/>
        </w:rPr>
        <w:t>ó</w:t>
      </w:r>
      <w:r>
        <w:rPr>
          <w:rStyle w:val="Hyperlink.0"/>
          <w:rFonts w:ascii="Times New Roman" w:hAnsi="Times New Roman"/>
          <w:rtl w:val="0"/>
          <w:lang w:val="en-US"/>
        </w:rPr>
        <w:t>n somera (&lt; 30 m) separa el fiordo en zonas interna y externa. La caleta interna, de menor profundidad,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caracterizada por fondos blandos, mientras que la caleta externa (100 m) se compone de fondos rocosos. Las costas rocosas de la Caleta est</w:t>
      </w:r>
      <w:r>
        <w:rPr>
          <w:rStyle w:val="Hyperlink.0"/>
          <w:rFonts w:ascii="Times New Roman" w:hAnsi="Times New Roman" w:hint="default"/>
          <w:rtl w:val="0"/>
          <w:lang w:val="en-US"/>
        </w:rPr>
        <w:t>á</w:t>
      </w:r>
      <w:r>
        <w:rPr>
          <w:rStyle w:val="Hyperlink.0"/>
          <w:rFonts w:ascii="Times New Roman" w:hAnsi="Times New Roman"/>
          <w:rtl w:val="0"/>
          <w:lang w:val="en-US"/>
        </w:rPr>
        <w:t>n colonizadas por altas biomasas de macroalgas (Quartino</w:t>
      </w:r>
      <w:r>
        <w:rPr>
          <w:rStyle w:val="Ninguno"/>
          <w:rFonts w:ascii="Times New Roman" w:hAnsi="Times New Roman"/>
          <w:rtl w:val="0"/>
          <w:lang w:val="es-ES_tradnl"/>
        </w:rPr>
        <w:t xml:space="preserve"> et al. </w:t>
      </w:r>
      <w:r>
        <w:rPr>
          <w:rStyle w:val="Hyperlink.0"/>
          <w:rFonts w:ascii="Times New Roman" w:hAnsi="Times New Roman"/>
          <w:rtl w:val="0"/>
          <w:lang w:val="en-US"/>
        </w:rPr>
        <w:t>2005), mientras que la caleta interna est</w:t>
      </w:r>
      <w:r>
        <w:rPr>
          <w:rStyle w:val="Hyperlink.0"/>
          <w:rFonts w:ascii="Times New Roman" w:hAnsi="Times New Roman" w:hint="default"/>
          <w:rtl w:val="0"/>
          <w:lang w:val="en-US"/>
        </w:rPr>
        <w:t xml:space="preserve">á </w:t>
      </w:r>
      <w:r>
        <w:rPr>
          <w:rStyle w:val="Hyperlink.0"/>
          <w:rFonts w:ascii="Times New Roman" w:hAnsi="Times New Roman"/>
          <w:rtl w:val="0"/>
          <w:lang w:val="en-US"/>
        </w:rPr>
        <w:t>densamente habitada por especies bent</w:t>
      </w:r>
      <w:r>
        <w:rPr>
          <w:rStyle w:val="Hyperlink.0"/>
          <w:rFonts w:ascii="Times New Roman" w:hAnsi="Times New Roman" w:hint="default"/>
          <w:rtl w:val="0"/>
          <w:lang w:val="en-US"/>
        </w:rPr>
        <w:t>ó</w:t>
      </w:r>
      <w:r>
        <w:rPr>
          <w:rStyle w:val="Hyperlink.0"/>
          <w:rFonts w:ascii="Times New Roman" w:hAnsi="Times New Roman"/>
          <w:rtl w:val="0"/>
          <w:lang w:val="en-US"/>
        </w:rPr>
        <w:t>nicas filtradoras (Tati</w:t>
      </w:r>
      <w:r>
        <w:rPr>
          <w:rStyle w:val="Ninguno"/>
          <w:rFonts w:ascii="Times New Roman" w:hAnsi="Times New Roman" w:hint="default"/>
          <w:rtl w:val="0"/>
          <w:lang w:val="es-ES_tradnl"/>
        </w:rPr>
        <w:t>á</w:t>
      </w:r>
      <w:r>
        <w:rPr>
          <w:rStyle w:val="Hyperlink.0"/>
          <w:rFonts w:ascii="Times New Roman" w:hAnsi="Times New Roman"/>
          <w:rtl w:val="0"/>
          <w:lang w:val="en-US"/>
        </w:rPr>
        <w:t>n</w:t>
      </w:r>
      <w:r>
        <w:rPr>
          <w:rStyle w:val="Ninguno"/>
          <w:rFonts w:ascii="Times New Roman" w:hAnsi="Times New Roman"/>
          <w:rtl w:val="0"/>
          <w:lang w:val="es-ES_tradnl"/>
        </w:rPr>
        <w:t xml:space="preserve"> et al. </w:t>
      </w:r>
      <w:r>
        <w:rPr>
          <w:rStyle w:val="Hyperlink.0"/>
          <w:rFonts w:ascii="Times New Roman" w:hAnsi="Times New Roman"/>
          <w:rtl w:val="0"/>
          <w:lang w:val="en-US"/>
        </w:rPr>
        <w:t>2004). Esta conjunci</w:t>
      </w:r>
      <w:r>
        <w:rPr>
          <w:rStyle w:val="Hyperlink.0"/>
          <w:rFonts w:ascii="Times New Roman" w:hAnsi="Times New Roman" w:hint="default"/>
          <w:rtl w:val="0"/>
          <w:lang w:val="en-US"/>
        </w:rPr>
        <w:t>ó</w:t>
      </w:r>
      <w:r>
        <w:rPr>
          <w:rStyle w:val="Hyperlink.0"/>
          <w:rFonts w:ascii="Times New Roman" w:hAnsi="Times New Roman"/>
          <w:rtl w:val="0"/>
          <w:lang w:val="en-US"/>
        </w:rPr>
        <w:t>n de h</w:t>
      </w:r>
      <w:r>
        <w:rPr>
          <w:rStyle w:val="Hyperlink.0"/>
          <w:rFonts w:ascii="Times New Roman" w:hAnsi="Times New Roman" w:hint="default"/>
          <w:rtl w:val="0"/>
          <w:lang w:val="en-US"/>
        </w:rPr>
        <w:t>á</w:t>
      </w:r>
      <w:r>
        <w:rPr>
          <w:rStyle w:val="Hyperlink.0"/>
          <w:rFonts w:ascii="Times New Roman" w:hAnsi="Times New Roman"/>
          <w:rtl w:val="0"/>
          <w:lang w:val="en-US"/>
        </w:rPr>
        <w:t>bitats hace de este fiordo un ecosistema de alta biodiversidad.</w:t>
      </w:r>
    </w:p>
    <w:p>
      <w:pPr>
        <w:pStyle w:val="Body Text"/>
        <w:spacing w:line="360" w:lineRule="auto"/>
        <w:jc w:val="both"/>
        <w:rPr>
          <w:ins w:id="222" w:date="2022-12-20T13:57:42Z" w:author="Revisor"/>
          <w:rStyle w:val="Hyperlink.0"/>
          <w:rFonts w:ascii="Times New Roman" w:cs="Times New Roman" w:hAnsi="Times New Roman" w:eastAsia="Times New Roman"/>
          <w:lang w:val="en-US"/>
        </w:rPr>
      </w:pPr>
      <w:r>
        <w:rPr>
          <w:rStyle w:val="Hyperlink.0"/>
          <w:rFonts w:ascii="Times New Roman" w:hAnsi="Times New Roman"/>
          <w:rtl w:val="0"/>
          <w:lang w:val="en-US"/>
        </w:rPr>
        <w:t xml:space="preserve">En los </w:t>
      </w:r>
      <w:r>
        <w:rPr>
          <w:rStyle w:val="Hyperlink.0"/>
          <w:rFonts w:ascii="Times New Roman" w:hAnsi="Times New Roman" w:hint="default"/>
          <w:rtl w:val="0"/>
          <w:lang w:val="en-US"/>
        </w:rPr>
        <w:t>ú</w:t>
      </w:r>
      <w:r>
        <w:rPr>
          <w:rStyle w:val="Hyperlink.0"/>
          <w:rFonts w:ascii="Times New Roman" w:hAnsi="Times New Roman"/>
          <w:rtl w:val="0"/>
          <w:lang w:val="en-US"/>
        </w:rPr>
        <w:t>ltimos a</w:t>
      </w:r>
      <w:r>
        <w:rPr>
          <w:rStyle w:val="Hyperlink.0"/>
          <w:rFonts w:ascii="Times New Roman" w:hAnsi="Times New Roman" w:hint="default"/>
          <w:rtl w:val="0"/>
          <w:lang w:val="en-US"/>
        </w:rPr>
        <w:t>ñ</w:t>
      </w:r>
      <w:r>
        <w:rPr>
          <w:rStyle w:val="Hyperlink.0"/>
          <w:rFonts w:ascii="Times New Roman" w:hAnsi="Times New Roman"/>
          <w:rtl w:val="0"/>
          <w:lang w:val="en-US"/>
        </w:rPr>
        <w:t>os se han llevado a cabo diversas investigaciones que caracterizan la complejidad, estructura y funcionamiento de la red tr</w:t>
      </w:r>
      <w:r>
        <w:rPr>
          <w:rStyle w:val="Hyperlink.0"/>
          <w:rFonts w:ascii="Times New Roman" w:hAnsi="Times New Roman" w:hint="default"/>
          <w:rtl w:val="0"/>
          <w:lang w:val="en-US"/>
        </w:rPr>
        <w:t>ó</w:t>
      </w:r>
      <w:r>
        <w:rPr>
          <w:rStyle w:val="Hyperlink.0"/>
          <w:rFonts w:ascii="Times New Roman" w:hAnsi="Times New Roman"/>
          <w:rtl w:val="0"/>
          <w:lang w:val="en-US"/>
        </w:rPr>
        <w:t>fica en este ecosistema ant</w:t>
      </w:r>
      <w:r>
        <w:rPr>
          <w:rStyle w:val="Hyperlink.0"/>
          <w:rFonts w:ascii="Times New Roman" w:hAnsi="Times New Roman" w:hint="default"/>
          <w:rtl w:val="0"/>
          <w:lang w:val="en-US"/>
        </w:rPr>
        <w:t>á</w:t>
      </w:r>
      <w:r>
        <w:rPr>
          <w:rStyle w:val="Hyperlink.0"/>
          <w:rFonts w:ascii="Times New Roman" w:hAnsi="Times New Roman"/>
          <w:rtl w:val="0"/>
          <w:lang w:val="en-US"/>
        </w:rPr>
        <w:t>rtico (Cordone et al. 2018, 2020; Marina et al. 2018</w:t>
      </w:r>
      <w:ins w:id="223" w:date="2022-12-20T10:45:58Z" w:author="Revisor">
        <w:r>
          <w:rPr>
            <w:rStyle w:val="Hyperlink.0"/>
            <w:rFonts w:ascii="Times New Roman" w:hAnsi="Times New Roman"/>
            <w:rtl w:val="0"/>
            <w:lang w:val="es-ES_tradnl"/>
          </w:rPr>
          <w:t>b</w:t>
        </w:r>
      </w:ins>
      <w:r>
        <w:rPr>
          <w:rStyle w:val="Hyperlink.0"/>
          <w:rFonts w:ascii="Times New Roman" w:hAnsi="Times New Roman"/>
          <w:rtl w:val="0"/>
          <w:lang w:val="en-US"/>
        </w:rPr>
        <w:t>;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La misma se compone de m</w:t>
      </w:r>
      <w:r>
        <w:rPr>
          <w:rStyle w:val="Hyperlink.0"/>
          <w:rFonts w:ascii="Times New Roman" w:hAnsi="Times New Roman" w:hint="default"/>
          <w:rtl w:val="0"/>
          <w:lang w:val="en-US"/>
        </w:rPr>
        <w:t>á</w:t>
      </w:r>
      <w:r>
        <w:rPr>
          <w:rStyle w:val="Hyperlink.0"/>
          <w:rFonts w:ascii="Times New Roman" w:hAnsi="Times New Roman"/>
          <w:rtl w:val="0"/>
          <w:lang w:val="en-US"/>
        </w:rPr>
        <w:t>s de 100 especies tr</w:t>
      </w:r>
      <w:r>
        <w:rPr>
          <w:rStyle w:val="Hyperlink.0"/>
          <w:rFonts w:ascii="Times New Roman" w:hAnsi="Times New Roman" w:hint="default"/>
          <w:rtl w:val="0"/>
          <w:lang w:val="en-US"/>
        </w:rPr>
        <w:t>ó</w:t>
      </w:r>
      <w:r>
        <w:rPr>
          <w:rStyle w:val="Hyperlink.0"/>
          <w:rFonts w:ascii="Times New Roman" w:hAnsi="Times New Roman"/>
          <w:rtl w:val="0"/>
          <w:lang w:val="en-US"/>
        </w:rPr>
        <w:t>ficas y 600 interacciones. Las especies que dominan en n</w:t>
      </w:r>
      <w:r>
        <w:rPr>
          <w:rStyle w:val="Hyperlink.0"/>
          <w:rFonts w:ascii="Times New Roman" w:hAnsi="Times New Roman" w:hint="default"/>
          <w:rtl w:val="0"/>
          <w:lang w:val="en-US"/>
        </w:rPr>
        <w:t>ú</w:t>
      </w:r>
      <w:r>
        <w:rPr>
          <w:rStyle w:val="Hyperlink.0"/>
          <w:rFonts w:ascii="Times New Roman" w:hAnsi="Times New Roman"/>
          <w:rtl w:val="0"/>
          <w:lang w:val="en-US"/>
        </w:rPr>
        <w:t>mero de interacciones pertenecen a niveles tr</w:t>
      </w:r>
      <w:r>
        <w:rPr>
          <w:rStyle w:val="Hyperlink.0"/>
          <w:rFonts w:ascii="Times New Roman" w:hAnsi="Times New Roman" w:hint="default"/>
          <w:rtl w:val="0"/>
          <w:lang w:val="en-US"/>
        </w:rPr>
        <w:t>ó</w:t>
      </w:r>
      <w:r>
        <w:rPr>
          <w:rStyle w:val="Hyperlink.0"/>
          <w:rFonts w:ascii="Times New Roman" w:hAnsi="Times New Roman"/>
          <w:rtl w:val="0"/>
          <w:lang w:val="en-US"/>
        </w:rPr>
        <w:t>ficos intermedios, siendo la m</w:t>
      </w:r>
      <w:r>
        <w:rPr>
          <w:rStyle w:val="Hyperlink.0"/>
          <w:rFonts w:ascii="Times New Roman" w:hAnsi="Times New Roman" w:hint="default"/>
          <w:rtl w:val="0"/>
          <w:lang w:val="en-US"/>
        </w:rPr>
        <w:t>á</w:t>
      </w:r>
      <w:r>
        <w:rPr>
          <w:rStyle w:val="Hyperlink.0"/>
          <w:rFonts w:ascii="Times New Roman" w:hAnsi="Times New Roman"/>
          <w:rtl w:val="0"/>
          <w:lang w:val="en-US"/>
        </w:rPr>
        <w:t xml:space="preserve">s representativa </w:t>
      </w:r>
      <w:r>
        <w:rPr>
          <w:rStyle w:val="Ninguno"/>
          <w:rFonts w:ascii="Times New Roman" w:hAnsi="Times New Roman"/>
          <w:i w:val="1"/>
          <w:iCs w:val="1"/>
          <w:rtl w:val="0"/>
          <w:lang w:val="en-US"/>
        </w:rPr>
        <w:t>Notothenia coriiceps</w:t>
      </w:r>
      <w:ins w:id="224" w:date="2022-12-20T10:39:26Z" w:author="Revisor">
        <w:r>
          <w:rPr>
            <w:rStyle w:val="Ninguno"/>
            <w:rFonts w:ascii="Times New Roman" w:hAnsi="Times New Roman"/>
            <w:i w:val="1"/>
            <w:iCs w:val="1"/>
            <w:rtl w:val="0"/>
            <w:lang w:val="es-ES_tradnl"/>
          </w:rPr>
          <w:t xml:space="preserve"> </w:t>
        </w:r>
      </w:ins>
      <w:ins w:id="225" w:date="2022-12-20T10:39:26Z" w:author="Revisor">
        <w:r>
          <w:rPr>
            <w:rStyle w:val="Ninguno"/>
            <w:rFonts w:ascii="Times New Roman" w:hAnsi="Times New Roman"/>
            <w:rtl w:val="0"/>
            <w:lang w:val="es-ES_tradnl"/>
          </w:rPr>
          <w:t>Richardson, 1844</w:t>
        </w:r>
      </w:ins>
      <w:r>
        <w:rPr>
          <w:rStyle w:val="Hyperlink.0"/>
          <w:rFonts w:ascii="Times New Roman" w:hAnsi="Times New Roman"/>
          <w:rtl w:val="0"/>
          <w:lang w:val="en-US"/>
        </w:rPr>
        <w:t>, un pez demersal. Particularmente el estudio de Cordone et al. (2018) sugiere que la red tr</w:t>
      </w:r>
      <w:r>
        <w:rPr>
          <w:rStyle w:val="Hyperlink.0"/>
          <w:rFonts w:ascii="Times New Roman" w:hAnsi="Times New Roman" w:hint="default"/>
          <w:rtl w:val="0"/>
          <w:lang w:val="en-US"/>
        </w:rPr>
        <w:t>ó</w:t>
      </w:r>
      <w:r>
        <w:rPr>
          <w:rStyle w:val="Hyperlink.0"/>
          <w:rFonts w:ascii="Times New Roman" w:hAnsi="Times New Roman"/>
          <w:rtl w:val="0"/>
          <w:lang w:val="en-US"/>
        </w:rPr>
        <w:t>fica de Caleta Potter es robusta a los cambios en las especies de macroalgas hasta un alto umbral de estr</w:t>
      </w:r>
      <w:r>
        <w:rPr>
          <w:rStyle w:val="Hyperlink.0"/>
          <w:rFonts w:ascii="Times New Roman" w:hAnsi="Times New Roman" w:hint="default"/>
          <w:rtl w:val="0"/>
          <w:lang w:val="en-US"/>
        </w:rPr>
        <w:t>é</w:t>
      </w:r>
      <w:r>
        <w:rPr>
          <w:rStyle w:val="Hyperlink.0"/>
          <w:rFonts w:ascii="Times New Roman" w:hAnsi="Times New Roman"/>
          <w:rtl w:val="0"/>
          <w:lang w:val="en-US"/>
        </w:rPr>
        <w:t>s, a partir del cual se espera que los efectos negativos se propaguen al resto de las especies de la red provocando su colapso. En comparaci</w:t>
      </w:r>
      <w:r>
        <w:rPr>
          <w:rStyle w:val="Hyperlink.0"/>
          <w:rFonts w:ascii="Times New Roman" w:hAnsi="Times New Roman" w:hint="default"/>
          <w:rtl w:val="0"/>
          <w:lang w:val="en-US"/>
        </w:rPr>
        <w:t>ó</w:t>
      </w:r>
      <w:r>
        <w:rPr>
          <w:rStyle w:val="Hyperlink.0"/>
          <w:rFonts w:ascii="Times New Roman" w:hAnsi="Times New Roman"/>
          <w:rtl w:val="0"/>
          <w:lang w:val="en-US"/>
        </w:rPr>
        <w:t>n con la red tr</w:t>
      </w:r>
      <w:r>
        <w:rPr>
          <w:rStyle w:val="Hyperlink.0"/>
          <w:rFonts w:ascii="Times New Roman" w:hAnsi="Times New Roman" w:hint="default"/>
          <w:rtl w:val="0"/>
          <w:lang w:val="en-US"/>
        </w:rPr>
        <w:t>ó</w:t>
      </w:r>
      <w:r>
        <w:rPr>
          <w:rStyle w:val="Hyperlink.0"/>
          <w:rFonts w:ascii="Times New Roman" w:hAnsi="Times New Roman"/>
          <w:rtl w:val="0"/>
          <w:lang w:val="en-US"/>
        </w:rPr>
        <w:t>fica del Canal Beagle, descrita en la secci</w:t>
      </w:r>
      <w:r>
        <w:rPr>
          <w:rStyle w:val="Hyperlink.0"/>
          <w:rFonts w:ascii="Times New Roman" w:hAnsi="Times New Roman" w:hint="default"/>
          <w:rtl w:val="0"/>
          <w:lang w:val="en-US"/>
        </w:rPr>
        <w:t>ó</w:t>
      </w:r>
      <w:r>
        <w:rPr>
          <w:rStyle w:val="Hyperlink.0"/>
          <w:rFonts w:ascii="Times New Roman" w:hAnsi="Times New Roman"/>
          <w:rtl w:val="0"/>
          <w:lang w:val="en-US"/>
        </w:rPr>
        <w:t>n anterior, Rodr</w:t>
      </w:r>
      <w:r>
        <w:rPr>
          <w:rStyle w:val="Ninguno"/>
          <w:rFonts w:ascii="Times New Roman" w:hAnsi="Times New Roman" w:hint="default"/>
          <w:rtl w:val="0"/>
          <w:lang w:val="es-ES_tradnl"/>
        </w:rPr>
        <w:t>í</w:t>
      </w:r>
      <w:r>
        <w:rPr>
          <w:rStyle w:val="Hyperlink.0"/>
          <w:rFonts w:ascii="Times New Roman" w:hAnsi="Times New Roman"/>
          <w:rtl w:val="0"/>
          <w:lang w:val="en-US"/>
        </w:rPr>
        <w:t>guez et al. (2022) sugiri</w:t>
      </w:r>
      <w:r>
        <w:rPr>
          <w:rStyle w:val="Hyperlink.0"/>
          <w:rFonts w:ascii="Times New Roman" w:hAnsi="Times New Roman" w:hint="default"/>
          <w:rtl w:val="0"/>
          <w:lang w:val="en-US"/>
        </w:rPr>
        <w:t xml:space="preserve">ó </w:t>
      </w:r>
      <w:r>
        <w:rPr>
          <w:rStyle w:val="Hyperlink.0"/>
          <w:rFonts w:ascii="Times New Roman" w:hAnsi="Times New Roman"/>
          <w:rtl w:val="0"/>
          <w:lang w:val="en-US"/>
        </w:rPr>
        <w:t>que la red de Caleta Potter es menos compleja pero m</w:t>
      </w:r>
      <w:r>
        <w:rPr>
          <w:rStyle w:val="Hyperlink.0"/>
          <w:rFonts w:ascii="Times New Roman" w:hAnsi="Times New Roman" w:hint="default"/>
          <w:rtl w:val="0"/>
          <w:lang w:val="en-US"/>
        </w:rPr>
        <w:t>á</w:t>
      </w:r>
      <w:r>
        <w:rPr>
          <w:rStyle w:val="Hyperlink.0"/>
          <w:rFonts w:ascii="Times New Roman" w:hAnsi="Times New Roman"/>
          <w:rtl w:val="0"/>
          <w:lang w:val="en-US"/>
        </w:rPr>
        <w:t>s estable en el sentido de que su probabilidad de recuperaci</w:t>
      </w:r>
      <w:r>
        <w:rPr>
          <w:rStyle w:val="Hyperlink.0"/>
          <w:rFonts w:ascii="Times New Roman" w:hAnsi="Times New Roman" w:hint="default"/>
          <w:rtl w:val="0"/>
          <w:lang w:val="en-US"/>
        </w:rPr>
        <w:t>ó</w:t>
      </w:r>
      <w:r>
        <w:rPr>
          <w:rStyle w:val="Hyperlink.0"/>
          <w:rFonts w:ascii="Times New Roman" w:hAnsi="Times New Roman"/>
          <w:rtl w:val="0"/>
          <w:lang w:val="en-US"/>
        </w:rPr>
        <w:t>n luego de una perturbaci</w:t>
      </w:r>
      <w:r>
        <w:rPr>
          <w:rStyle w:val="Hyperlink.0"/>
          <w:rFonts w:ascii="Times New Roman" w:hAnsi="Times New Roman" w:hint="default"/>
          <w:rtl w:val="0"/>
          <w:lang w:val="en-US"/>
        </w:rPr>
        <w:t>ó</w:t>
      </w:r>
      <w:r>
        <w:rPr>
          <w:rStyle w:val="Hyperlink.0"/>
          <w:rFonts w:ascii="Times New Roman" w:hAnsi="Times New Roman"/>
          <w:rtl w:val="0"/>
          <w:lang w:val="en-US"/>
        </w:rPr>
        <w:t>n (ambiental o antropog</w:t>
      </w:r>
      <w:r>
        <w:rPr>
          <w:rStyle w:val="Hyperlink.0"/>
          <w:rFonts w:ascii="Times New Roman" w:hAnsi="Times New Roman" w:hint="default"/>
          <w:rtl w:val="0"/>
          <w:lang w:val="en-US"/>
        </w:rPr>
        <w:t>é</w:t>
      </w:r>
      <w:r>
        <w:rPr>
          <w:rStyle w:val="Hyperlink.0"/>
          <w:rFonts w:ascii="Times New Roman" w:hAnsi="Times New Roman"/>
          <w:rtl w:val="0"/>
          <w:lang w:val="en-US"/>
        </w:rPr>
        <w:t>nica) es mayor</w:t>
      </w:r>
      <w:ins w:id="226" w:date="2022-12-20T10:59:25Z" w:author="Revisor">
        <w:r>
          <w:rPr>
            <w:rStyle w:val="Hyperlink.0"/>
            <w:rFonts w:ascii="Times New Roman" w:hAnsi="Times New Roman"/>
            <w:rtl w:val="0"/>
            <w:lang w:val="es-ES_tradnl"/>
          </w:rPr>
          <w:t xml:space="preserve"> (Figura 4)</w:t>
        </w:r>
      </w:ins>
      <w:r>
        <w:rPr>
          <w:rStyle w:val="Hyperlink.0"/>
          <w:rFonts w:ascii="Times New Roman" w:hAnsi="Times New Roman"/>
          <w:rtl w:val="0"/>
          <w:lang w:val="en-US"/>
        </w:rPr>
        <w:t>.</w:t>
      </w:r>
    </w:p>
    <w:p>
      <w:pPr>
        <w:pStyle w:val="Body Text"/>
        <w:spacing w:line="360" w:lineRule="auto"/>
        <w:jc w:val="both"/>
        <w:rPr>
          <w:ins w:id="227" w:date="2022-12-20T13:57:42Z" w:author="Revisor"/>
          <w:rStyle w:val="Hyperlink.0"/>
          <w:rFonts w:ascii="Times New Roman" w:cs="Times New Roman" w:hAnsi="Times New Roman" w:eastAsia="Times New Roman"/>
          <w:lang w:val="en-US"/>
        </w:rPr>
      </w:pPr>
    </w:p>
    <w:p>
      <w:pPr>
        <w:pStyle w:val="Body Text"/>
        <w:spacing w:line="360" w:lineRule="auto"/>
        <w:jc w:val="both"/>
        <w:rPr>
          <w:rStyle w:val="Ninguno"/>
          <w:rFonts w:ascii="Times New Roman" w:cs="Times New Roman" w:hAnsi="Times New Roman" w:eastAsia="Times New Roman"/>
        </w:rPr>
      </w:pPr>
      <w:ins w:id="228" w:date="2022-12-20T13:57:42Z" w:author="Revisor">
        <w:r>
          <w:rPr>
            <w:rStyle w:val="Hyperlink.0"/>
            <w:rFonts w:ascii="Times New Roman" w:hAnsi="Times New Roman"/>
            <w:rtl w:val="0"/>
            <w:lang w:val="es-ES_tradnl"/>
          </w:rPr>
          <w:t>Figura 4. Representaci</w:t>
        </w:r>
      </w:ins>
      <w:ins w:id="229" w:date="2022-12-20T13:57:42Z" w:author="Revisor">
        <w:r>
          <w:rPr>
            <w:rStyle w:val="Hyperlink.0"/>
            <w:rFonts w:ascii="Times New Roman" w:hAnsi="Times New Roman" w:hint="default"/>
            <w:rtl w:val="0"/>
            <w:lang w:val="es-ES_tradnl"/>
          </w:rPr>
          <w:t>ó</w:t>
        </w:r>
      </w:ins>
      <w:ins w:id="230" w:date="2022-12-20T13:57:42Z" w:author="Revisor">
        <w:r>
          <w:rPr>
            <w:rStyle w:val="Hyperlink.0"/>
            <w:rFonts w:ascii="Times New Roman" w:hAnsi="Times New Roman"/>
            <w:rtl w:val="0"/>
            <w:lang w:val="es-ES_tradnl"/>
          </w:rPr>
          <w:t>n gr</w:t>
        </w:r>
      </w:ins>
      <w:ins w:id="231" w:date="2022-12-20T13:57:42Z" w:author="Revisor">
        <w:r>
          <w:rPr>
            <w:rStyle w:val="Hyperlink.0"/>
            <w:rFonts w:ascii="Times New Roman" w:hAnsi="Times New Roman" w:hint="default"/>
            <w:rtl w:val="0"/>
            <w:lang w:val="es-ES_tradnl"/>
          </w:rPr>
          <w:t>á</w:t>
        </w:r>
      </w:ins>
      <w:ins w:id="232" w:date="2022-12-20T13:57:42Z" w:author="Revisor">
        <w:r>
          <w:rPr>
            <w:rStyle w:val="Hyperlink.0"/>
            <w:rFonts w:ascii="Times New Roman" w:hAnsi="Times New Roman"/>
            <w:rtl w:val="0"/>
            <w:lang w:val="es-ES_tradnl"/>
          </w:rPr>
          <w:t>fica de las redes tr</w:t>
        </w:r>
      </w:ins>
      <w:ins w:id="233" w:date="2022-12-20T13:57:42Z" w:author="Revisor">
        <w:r>
          <w:rPr>
            <w:rStyle w:val="Hyperlink.0"/>
            <w:rFonts w:ascii="Times New Roman" w:hAnsi="Times New Roman" w:hint="default"/>
            <w:rtl w:val="0"/>
            <w:lang w:val="es-ES_tradnl"/>
          </w:rPr>
          <w:t>ó</w:t>
        </w:r>
      </w:ins>
      <w:ins w:id="234" w:date="2022-12-20T13:57:42Z" w:author="Revisor">
        <w:r>
          <w:rPr>
            <w:rStyle w:val="Hyperlink.0"/>
            <w:rFonts w:ascii="Times New Roman" w:hAnsi="Times New Roman"/>
            <w:rtl w:val="0"/>
            <w:lang w:val="es-ES_tradnl"/>
          </w:rPr>
          <w:t>ficas de Caleta Potter (izquierda) y Canal Beagle (derecha), resaltando la especie clave (ver texto). O</w:t>
        </w:r>
      </w:ins>
      <w:ins w:id="235" w:date="2022-12-20T13:57:42Z" w:author="Revisor">
        <w:r>
          <w:rPr>
            <w:rStyle w:val="Ninguno"/>
            <w:rFonts w:ascii="Times New Roman" w:hAnsi="Times New Roman"/>
            <w:rtl w:val="0"/>
            <w:lang w:val="es-ES_tradnl"/>
          </w:rPr>
          <w:t>rdenadas verticalmente por nivel tr</w:t>
        </w:r>
      </w:ins>
      <w:ins w:id="236" w:date="2022-12-20T13:57:42Z" w:author="Revisor">
        <w:r>
          <w:rPr>
            <w:rStyle w:val="Ninguno"/>
            <w:rFonts w:ascii="Times New Roman" w:hAnsi="Times New Roman" w:hint="default"/>
            <w:rtl w:val="0"/>
            <w:lang w:val="es-ES_tradnl"/>
          </w:rPr>
          <w:t>ó</w:t>
        </w:r>
      </w:ins>
      <w:ins w:id="237" w:date="2022-12-20T13:57:42Z" w:author="Revisor">
        <w:r>
          <w:rPr>
            <w:rStyle w:val="Ninguno"/>
            <w:rFonts w:ascii="Times New Roman" w:hAnsi="Times New Roman"/>
            <w:rtl w:val="0"/>
            <w:lang w:val="es-ES_tradnl"/>
          </w:rPr>
          <w:t>fico.</w:t>
        </w:r>
      </w:ins>
      <w:bookmarkEnd w:id="221"/>
      <w:ins w:id="238" w:date="2022-12-20T13:57:42Z" w:author="Revisor">
        <w:r>
          <w:rPr>
            <w:rStyle w:val="Ninguno"/>
            <w:rFonts w:ascii="Times New Roman" w:hAnsi="Times New Roman"/>
            <w:rtl w:val="0"/>
            <w:lang w:val="es-ES_tradnl"/>
          </w:rPr>
          <w:t xml:space="preserve"> </w:t>
        </w:r>
      </w:ins>
      <w:ins w:id="239" w:date="2022-12-20T13:57:42Z" w:author="Revisor">
        <w:r>
          <w:rPr>
            <w:rStyle w:val="Hyperlink.0"/>
            <w:rFonts w:ascii="Times New Roman" w:hAnsi="Times New Roman"/>
            <w:rtl w:val="0"/>
            <w:lang w:val="es-ES_tradnl"/>
          </w:rPr>
          <w:t>Los colores indican diferentes roles topol</w:t>
        </w:r>
      </w:ins>
      <w:ins w:id="240" w:date="2022-12-20T13:57:42Z" w:author="Revisor">
        <w:r>
          <w:rPr>
            <w:rStyle w:val="Hyperlink.0"/>
            <w:rFonts w:ascii="Times New Roman" w:hAnsi="Times New Roman" w:hint="default"/>
            <w:rtl w:val="0"/>
            <w:lang w:val="es-ES_tradnl"/>
          </w:rPr>
          <w:t>ó</w:t>
        </w:r>
      </w:ins>
      <w:ins w:id="241" w:date="2022-12-20T13:57:42Z" w:author="Revisor">
        <w:r>
          <w:rPr>
            <w:rStyle w:val="Hyperlink.0"/>
            <w:rFonts w:ascii="Times New Roman" w:hAnsi="Times New Roman"/>
            <w:rtl w:val="0"/>
            <w:lang w:val="es-ES_tradnl"/>
          </w:rPr>
          <w:t>gicos de las especies (ver detalles en Rodr</w:t>
        </w:r>
      </w:ins>
      <w:ins w:id="242" w:date="2022-12-20T13:57:42Z" w:author="Revisor">
        <w:r>
          <w:rPr>
            <w:rStyle w:val="Hyperlink.0"/>
            <w:rFonts w:ascii="Times New Roman" w:hAnsi="Times New Roman" w:hint="default"/>
            <w:rtl w:val="0"/>
            <w:lang w:val="es-ES_tradnl"/>
          </w:rPr>
          <w:t>í</w:t>
        </w:r>
      </w:ins>
      <w:ins w:id="243" w:date="2022-12-20T13:57:42Z" w:author="Revisor">
        <w:r>
          <w:rPr>
            <w:rStyle w:val="Hyperlink.0"/>
            <w:rFonts w:ascii="Times New Roman" w:hAnsi="Times New Roman"/>
            <w:rtl w:val="0"/>
            <w:lang w:val="es-ES_tradnl"/>
          </w:rPr>
          <w:t>guez et al. 2022). Modificado de Rodr</w:t>
        </w:r>
      </w:ins>
      <w:ins w:id="244" w:date="2022-12-20T13:57:42Z" w:author="Revisor">
        <w:r>
          <w:rPr>
            <w:rStyle w:val="Hyperlink.0"/>
            <w:rFonts w:ascii="Times New Roman" w:hAnsi="Times New Roman" w:hint="default"/>
            <w:rtl w:val="0"/>
            <w:lang w:val="es-ES_tradnl"/>
          </w:rPr>
          <w:t>í</w:t>
        </w:r>
      </w:ins>
      <w:ins w:id="245" w:date="2022-12-20T13:57:42Z" w:author="Revisor">
        <w:r>
          <w:rPr>
            <w:rStyle w:val="Hyperlink.0"/>
            <w:rFonts w:ascii="Times New Roman" w:hAnsi="Times New Roman"/>
            <w:rtl w:val="0"/>
            <w:lang w:val="es-ES_tradnl"/>
          </w:rPr>
          <w:t>guez et al. (2022).</w:t>
        </w:r>
      </w:ins>
    </w:p>
    <w:p>
      <w:pPr>
        <w:pStyle w:val="Body Text"/>
        <w:spacing w:line="360" w:lineRule="auto"/>
        <w:jc w:val="both"/>
        <w:rPr>
          <w:ins w:id="246" w:date="2022-12-20T11:00:38Z" w:author="Revisor"/>
          <w:rStyle w:val="Ninguno"/>
          <w:rFonts w:ascii="Times New Roman" w:cs="Times New Roman" w:hAnsi="Times New Roman" w:eastAsia="Times New Roman"/>
        </w:rPr>
      </w:pPr>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La tabla 1 resume el estado de conocimiento tr</w:t>
      </w:r>
      <w:r>
        <w:rPr>
          <w:rStyle w:val="Ninguno"/>
          <w:rFonts w:ascii="Times New Roman" w:hAnsi="Times New Roman" w:hint="default"/>
          <w:rtl w:val="0"/>
          <w:lang w:val="en-US"/>
        </w:rPr>
        <w:t>ó</w:t>
      </w:r>
      <w:r>
        <w:rPr>
          <w:rStyle w:val="Ninguno"/>
          <w:rFonts w:ascii="Times New Roman" w:hAnsi="Times New Roman"/>
          <w:rtl w:val="0"/>
          <w:lang w:val="en-US"/>
        </w:rPr>
        <w:t>fico y las perturbaciones ambientales antropog</w:t>
      </w:r>
      <w:r>
        <w:rPr>
          <w:rStyle w:val="Ninguno"/>
          <w:rFonts w:ascii="Times New Roman" w:hAnsi="Times New Roman" w:hint="default"/>
          <w:rtl w:val="0"/>
          <w:lang w:val="en-US"/>
        </w:rPr>
        <w:t>é</w:t>
      </w:r>
      <w:r>
        <w:rPr>
          <w:rStyle w:val="Ninguno"/>
          <w:rFonts w:ascii="Times New Roman" w:hAnsi="Times New Roman"/>
          <w:rtl w:val="0"/>
          <w:lang w:val="en-US"/>
        </w:rPr>
        <w:t>nicas para cada una de los ecosistemas marinos descritos anteriormente.</w:t>
      </w:r>
    </w:p>
    <w:p>
      <w:pPr>
        <w:pStyle w:val="Table Caption"/>
        <w:spacing w:line="360" w:lineRule="auto"/>
        <w:jc w:val="both"/>
        <w:rPr>
          <w:rStyle w:val="Ninguno"/>
          <w:rFonts w:ascii="Times New Roman" w:cs="Times New Roman" w:hAnsi="Times New Roman" w:eastAsia="Times New Roman"/>
          <w:i w:val="0"/>
          <w:iCs w:val="0"/>
        </w:rPr>
      </w:pPr>
      <w:r>
        <w:rPr>
          <w:rStyle w:val="Ninguno"/>
          <w:rFonts w:ascii="Times New Roman" w:hAnsi="Times New Roman"/>
          <w:i w:val="0"/>
          <w:iCs w:val="0"/>
          <w:rtl w:val="0"/>
          <w:lang w:val="en-US"/>
        </w:rPr>
        <w:t>Tabla 1. Resumen del estado de conocimiento de las interacciones tr</w:t>
      </w:r>
      <w:r>
        <w:rPr>
          <w:rStyle w:val="Ninguno"/>
          <w:rFonts w:ascii="Times New Roman" w:hAnsi="Times New Roman" w:hint="default"/>
          <w:i w:val="0"/>
          <w:iCs w:val="0"/>
          <w:rtl w:val="0"/>
          <w:lang w:val="en-US"/>
        </w:rPr>
        <w:t>ó</w:t>
      </w:r>
      <w:r>
        <w:rPr>
          <w:rStyle w:val="Ninguno"/>
          <w:rFonts w:ascii="Times New Roman" w:hAnsi="Times New Roman"/>
          <w:i w:val="0"/>
          <w:iCs w:val="0"/>
          <w:rtl w:val="0"/>
          <w:lang w:val="en-US"/>
        </w:rPr>
        <w:t>ficas y las principales perturbaciones ambientales antropog</w:t>
      </w:r>
      <w:r>
        <w:rPr>
          <w:rStyle w:val="Ninguno"/>
          <w:rFonts w:ascii="Times New Roman" w:hAnsi="Times New Roman" w:hint="default"/>
          <w:i w:val="0"/>
          <w:iCs w:val="0"/>
          <w:rtl w:val="0"/>
          <w:lang w:val="en-US"/>
        </w:rPr>
        <w:t>é</w:t>
      </w:r>
      <w:r>
        <w:rPr>
          <w:rStyle w:val="Ninguno"/>
          <w:rFonts w:ascii="Times New Roman" w:hAnsi="Times New Roman"/>
          <w:i w:val="0"/>
          <w:iCs w:val="0"/>
          <w:rtl w:val="0"/>
          <w:lang w:val="en-US"/>
        </w:rPr>
        <w:t xml:space="preserve">nicas en los ecosistemas marinos </w:t>
      </w:r>
      <w:del w:id="247" w:date="2022-12-20T11:01:06Z" w:author="Revisor">
        <w:r>
          <w:rPr>
            <w:rStyle w:val="Ninguno"/>
            <w:rFonts w:ascii="Times New Roman" w:hAnsi="Times New Roman"/>
            <w:i w:val="0"/>
            <w:iCs w:val="0"/>
            <w:rtl w:val="0"/>
            <w:lang w:val="en-US"/>
          </w:rPr>
          <w:delText>del</w:delText>
        </w:r>
      </w:del>
      <w:del w:id="248" w:date="2022-12-20T11:01:06Z" w:author="Revisor">
        <w:r>
          <w:rPr>
            <w:rStyle w:val="Ninguno"/>
            <w:rFonts w:ascii="Times New Roman" w:hAnsi="Times New Roman"/>
            <w:i w:val="0"/>
            <w:iCs w:val="0"/>
            <w:rtl w:val="0"/>
            <w:lang w:val="en-US"/>
          </w:rPr>
          <w:delText xml:space="preserve"> gradiente latitudinal Atl</w:delText>
        </w:r>
      </w:del>
      <w:del w:id="249" w:date="2022-12-20T11:01:06Z" w:author="Revisor">
        <w:r>
          <w:rPr>
            <w:rStyle w:val="Ninguno"/>
            <w:rFonts w:ascii="Times New Roman" w:hAnsi="Times New Roman" w:hint="default"/>
            <w:i w:val="0"/>
            <w:iCs w:val="0"/>
            <w:rtl w:val="0"/>
            <w:lang w:val="en-US"/>
          </w:rPr>
          <w:delText>á</w:delText>
        </w:r>
      </w:del>
      <w:del w:id="250" w:date="2022-12-20T11:01:06Z" w:author="Revisor">
        <w:r>
          <w:rPr>
            <w:rStyle w:val="Ninguno"/>
            <w:rFonts w:ascii="Times New Roman" w:hAnsi="Times New Roman"/>
            <w:i w:val="0"/>
            <w:iCs w:val="0"/>
            <w:rtl w:val="0"/>
            <w:lang w:val="en-US"/>
          </w:rPr>
          <w:delText>ntico Sudoccidental - Ant</w:delText>
        </w:r>
      </w:del>
      <w:del w:id="251" w:date="2022-12-20T11:01:06Z" w:author="Revisor">
        <w:r>
          <w:rPr>
            <w:rStyle w:val="Ninguno"/>
            <w:rFonts w:ascii="Times New Roman" w:hAnsi="Times New Roman" w:hint="default"/>
            <w:i w:val="0"/>
            <w:iCs w:val="0"/>
            <w:rtl w:val="0"/>
            <w:lang w:val="en-US"/>
          </w:rPr>
          <w:delText>á</w:delText>
        </w:r>
      </w:del>
      <w:del w:id="252" w:date="2022-12-20T11:01:06Z" w:author="Revisor">
        <w:r>
          <w:rPr>
            <w:rStyle w:val="Ninguno"/>
            <w:rFonts w:ascii="Times New Roman" w:hAnsi="Times New Roman"/>
            <w:i w:val="0"/>
            <w:iCs w:val="0"/>
            <w:rtl w:val="0"/>
            <w:lang w:val="en-US"/>
          </w:rPr>
          <w:delText>rtida</w:delText>
        </w:r>
      </w:del>
      <w:ins w:id="253" w:date="2022-12-20T11:01:07Z" w:author="Revisor">
        <w:r>
          <w:rPr>
            <w:rStyle w:val="Ninguno"/>
            <w:rFonts w:ascii="Times New Roman" w:hAnsi="Times New Roman"/>
            <w:i w:val="0"/>
            <w:iCs w:val="0"/>
            <w:rtl w:val="0"/>
            <w:lang w:val="es-ES_tradnl"/>
          </w:rPr>
          <w:t>analizados</w:t>
        </w:r>
      </w:ins>
      <w:r>
        <w:rPr>
          <w:rStyle w:val="Ninguno"/>
          <w:rFonts w:ascii="Times New Roman" w:hAnsi="Times New Roman"/>
          <w:i w:val="0"/>
          <w:iCs w:val="0"/>
          <w:rtl w:val="0"/>
          <w:lang w:val="en-US"/>
        </w:rPr>
        <w:t>.</w:t>
      </w:r>
    </w:p>
    <w:tbl>
      <w:tblPr>
        <w:tblW w:w="86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53"/>
        <w:gridCol w:w="2323"/>
        <w:gridCol w:w="1890"/>
        <w:gridCol w:w="1540"/>
      </w:tblGrid>
      <w:tr>
        <w:tblPrEx>
          <w:shd w:val="clear" w:color="auto" w:fill="4f81bd"/>
        </w:tblPrEx>
        <w:trPr>
          <w:trHeight w:val="580" w:hRule="atLeast"/>
          <w:tblHeader/>
        </w:trPr>
        <w:tc>
          <w:tcPr>
            <w:tcW w:type="dxa" w:w="1436"/>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Ecosistema</w:t>
            </w:r>
          </w:p>
        </w:tc>
        <w:tc>
          <w:tcPr>
            <w:tcW w:type="dxa" w:w="1452"/>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Lat</w:t>
            </w:r>
            <w:r>
              <w:rPr>
                <w:rStyle w:val="Ninguno"/>
                <w:b w:val="1"/>
                <w:bCs w:val="1"/>
                <w:shd w:val="nil" w:color="auto" w:fill="auto"/>
                <w:rtl w:val="0"/>
                <w:lang w:val="es-ES_tradnl"/>
              </w:rPr>
              <w:t>.</w:t>
            </w:r>
            <w:r>
              <w:rPr>
                <w:rStyle w:val="Ninguno"/>
                <w:b w:val="1"/>
                <w:bCs w:val="1"/>
                <w:shd w:val="nil" w:color="auto" w:fill="auto"/>
                <w:rtl w:val="0"/>
                <w:lang w:val="en-US"/>
              </w:rPr>
              <w:t>/Lon</w:t>
            </w:r>
            <w:r>
              <w:rPr>
                <w:rStyle w:val="Ninguno"/>
                <w:b w:val="1"/>
                <w:bCs w:val="1"/>
                <w:shd w:val="nil" w:color="auto" w:fill="auto"/>
                <w:rtl w:val="0"/>
                <w:lang w:val="es-ES_tradnl"/>
              </w:rPr>
              <w:t>.</w:t>
            </w:r>
          </w:p>
        </w:tc>
        <w:tc>
          <w:tcPr>
            <w:tcW w:type="dxa" w:w="232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Conocimiento tr</w:t>
            </w:r>
            <w:r>
              <w:rPr>
                <w:rStyle w:val="Ninguno"/>
                <w:b w:val="1"/>
                <w:bCs w:val="1"/>
                <w:shd w:val="nil" w:color="auto" w:fill="auto"/>
                <w:rtl w:val="0"/>
                <w:lang w:val="en-US"/>
              </w:rPr>
              <w:t>ó</w:t>
            </w:r>
            <w:r>
              <w:rPr>
                <w:rStyle w:val="Ninguno"/>
                <w:b w:val="1"/>
                <w:bCs w:val="1"/>
                <w:shd w:val="nil" w:color="auto" w:fill="auto"/>
                <w:rtl w:val="0"/>
                <w:lang w:val="en-US"/>
              </w:rPr>
              <w:t>fico</w:t>
            </w:r>
          </w:p>
        </w:tc>
        <w:tc>
          <w:tcPr>
            <w:tcW w:type="dxa" w:w="1889"/>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Perturbaciones</w:t>
            </w:r>
          </w:p>
        </w:tc>
        <w:tc>
          <w:tcPr>
            <w:tcW w:type="dxa" w:w="154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Compact"/>
            </w:pPr>
            <w:r>
              <w:rPr>
                <w:rStyle w:val="Ninguno"/>
                <w:b w:val="1"/>
                <w:bCs w:val="1"/>
                <w:shd w:val="nil" w:color="auto" w:fill="auto"/>
                <w:rtl w:val="0"/>
                <w:lang w:val="en-US"/>
              </w:rPr>
              <w:t>Referencias</w:t>
            </w:r>
          </w:p>
        </w:tc>
      </w:tr>
      <w:tr>
        <w:tblPrEx>
          <w:shd w:val="clear" w:color="auto" w:fill="ced7e7"/>
        </w:tblPrEx>
        <w:trPr>
          <w:trHeight w:val="1430" w:hRule="atLeast"/>
        </w:trPr>
        <w:tc>
          <w:tcPr>
            <w:tcW w:type="dxa" w:w="1436"/>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Golfo San Jorge</w:t>
            </w:r>
          </w:p>
        </w:tc>
        <w:tc>
          <w:tcPr>
            <w:tcW w:type="dxa" w:w="1452"/>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45</w:t>
            </w:r>
            <w:r>
              <w:rPr>
                <w:rStyle w:val="Ninguno"/>
                <w:shd w:val="nil" w:color="auto" w:fill="auto"/>
                <w:rtl w:val="0"/>
                <w:lang w:val="es-ES_tradnl"/>
              </w:rPr>
              <w:t xml:space="preserve">º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47</w:t>
            </w:r>
            <w:r>
              <w:rPr>
                <w:rStyle w:val="Ninguno"/>
                <w:shd w:val="nil" w:color="auto" w:fill="auto"/>
                <w:rtl w:val="0"/>
                <w:lang w:val="en-US"/>
              </w:rPr>
              <w:t xml:space="preserve">º </w:t>
            </w:r>
            <w:r>
              <w:rPr>
                <w:rStyle w:val="Ninguno"/>
                <w:shd w:val="nil" w:color="auto" w:fill="auto"/>
                <w:rtl w:val="0"/>
                <w:lang w:val="en-US"/>
              </w:rPr>
              <w:t>S / 65</w:t>
            </w:r>
            <w:r>
              <w:rPr>
                <w:rStyle w:val="Ninguno"/>
                <w:shd w:val="nil" w:color="auto" w:fill="auto"/>
                <w:rtl w:val="0"/>
                <w:lang w:val="en-US"/>
              </w:rPr>
              <w:t>º</w:t>
            </w:r>
            <w:r>
              <w:rPr>
                <w:rStyle w:val="Ninguno"/>
                <w:shd w:val="nil" w:color="auto" w:fill="auto"/>
                <w:rtl w:val="0"/>
                <w:lang w:val="es-ES_tradnl"/>
              </w:rPr>
              <w:t xml:space="preserve"> </w:t>
            </w:r>
            <w:r>
              <w:rPr>
                <w:rStyle w:val="Ninguno"/>
                <w:shd w:val="nil" w:color="auto" w:fill="auto"/>
                <w:rtl w:val="0"/>
                <w:lang w:val="en-US"/>
              </w:rPr>
              <w:t>-</w:t>
            </w:r>
            <w:r>
              <w:rPr>
                <w:rStyle w:val="Ninguno"/>
                <w:shd w:val="nil" w:color="auto" w:fill="auto"/>
                <w:rtl w:val="0"/>
                <w:lang w:val="es-ES_tradnl"/>
              </w:rPr>
              <w:t xml:space="preserve"> </w:t>
            </w:r>
            <w:r>
              <w:rPr>
                <w:rStyle w:val="Ninguno"/>
                <w:shd w:val="nil" w:color="auto" w:fill="auto"/>
                <w:rtl w:val="0"/>
                <w:lang w:val="en-US"/>
              </w:rPr>
              <w:t>68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de red tr</w:t>
            </w:r>
            <w:r>
              <w:rPr>
                <w:rStyle w:val="Ninguno"/>
                <w:shd w:val="nil" w:color="auto" w:fill="auto"/>
                <w:rtl w:val="0"/>
                <w:lang w:val="en-US"/>
              </w:rPr>
              <w:t>ó</w:t>
            </w:r>
            <w:r>
              <w:rPr>
                <w:rStyle w:val="Ninguno"/>
                <w:shd w:val="nil" w:color="auto" w:fill="auto"/>
                <w:rtl w:val="0"/>
                <w:lang w:val="en-US"/>
              </w:rPr>
              <w:t>fica; efecto de pesquer</w:t>
            </w:r>
            <w:r>
              <w:rPr>
                <w:rStyle w:val="Ninguno"/>
                <w:shd w:val="nil" w:color="auto" w:fill="auto"/>
                <w:rtl w:val="0"/>
                <w:lang w:val="en-US"/>
              </w:rPr>
              <w:t>í</w:t>
            </w:r>
            <w:r>
              <w:rPr>
                <w:rStyle w:val="Ninguno"/>
                <w:shd w:val="nil" w:color="auto" w:fill="auto"/>
                <w:rtl w:val="0"/>
                <w:lang w:val="en-US"/>
              </w:rPr>
              <w:t>as sobre estabilidad</w:t>
            </w:r>
          </w:p>
        </w:tc>
        <w:tc>
          <w:tcPr>
            <w:tcW w:type="dxa" w:w="1889"/>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Pesquer</w:t>
            </w:r>
            <w:r>
              <w:rPr>
                <w:rStyle w:val="Ninguno"/>
                <w:shd w:val="nil" w:color="auto" w:fill="auto"/>
                <w:rtl w:val="0"/>
                <w:lang w:val="en-US"/>
              </w:rPr>
              <w:t>í</w:t>
            </w:r>
            <w:r>
              <w:rPr>
                <w:rStyle w:val="Ninguno"/>
                <w:shd w:val="nil" w:color="auto" w:fill="auto"/>
                <w:rtl w:val="0"/>
                <w:lang w:val="en-US"/>
              </w:rPr>
              <w:t>as</w:t>
            </w:r>
          </w:p>
        </w:tc>
        <w:tc>
          <w:tcPr>
            <w:tcW w:type="dxa" w:w="1540"/>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Dans et al.</w:t>
            </w:r>
            <w:r>
              <w:rPr>
                <w:rStyle w:val="Ninguno"/>
                <w:sz w:val="20"/>
                <w:szCs w:val="20"/>
                <w:shd w:val="nil" w:color="auto" w:fill="auto"/>
                <w:rtl w:val="0"/>
                <w:lang w:val="en-US"/>
              </w:rPr>
              <w:t> </w:t>
            </w:r>
            <w:r>
              <w:rPr>
                <w:rStyle w:val="Ninguno"/>
                <w:sz w:val="20"/>
                <w:szCs w:val="20"/>
                <w:shd w:val="nil" w:color="auto" w:fill="auto"/>
                <w:rtl w:val="0"/>
                <w:lang w:val="en-US"/>
              </w:rPr>
              <w:t>2021; Funes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r>
        <w:tblPrEx>
          <w:shd w:val="clear" w:color="auto" w:fill="ced7e7"/>
        </w:tblPrEx>
        <w:trPr>
          <w:trHeight w:val="168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AMPN-BB</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59</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Interacciones tr</w:t>
            </w:r>
            <w:r>
              <w:rPr>
                <w:rStyle w:val="Ninguno"/>
                <w:shd w:val="nil" w:color="auto" w:fill="auto"/>
                <w:rtl w:val="0"/>
                <w:lang w:val="en-US"/>
              </w:rPr>
              <w:t>ó</w:t>
            </w:r>
            <w:r>
              <w:rPr>
                <w:rStyle w:val="Ninguno"/>
                <w:shd w:val="nil" w:color="auto" w:fill="auto"/>
                <w:rtl w:val="0"/>
                <w:lang w:val="en-US"/>
              </w:rPr>
              <w:t>ficas aisladas; especies clave; red tr</w:t>
            </w:r>
            <w:r>
              <w:rPr>
                <w:rStyle w:val="Ninguno"/>
                <w:shd w:val="nil" w:color="auto" w:fill="auto"/>
                <w:rtl w:val="0"/>
                <w:lang w:val="en-US"/>
              </w:rPr>
              <w:t>ó</w:t>
            </w:r>
            <w:r>
              <w:rPr>
                <w:rStyle w:val="Ninguno"/>
                <w:shd w:val="nil" w:color="auto" w:fill="auto"/>
                <w:rtl w:val="0"/>
                <w:lang w:val="en-US"/>
              </w:rPr>
              <w:t>fica preliminar</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Mercurio</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Schejter et al.</w:t>
            </w:r>
            <w:r>
              <w:rPr>
                <w:rStyle w:val="Ninguno"/>
                <w:sz w:val="20"/>
                <w:szCs w:val="20"/>
                <w:shd w:val="nil" w:color="auto" w:fill="auto"/>
                <w:rtl w:val="0"/>
                <w:lang w:val="en-US"/>
              </w:rPr>
              <w:t> </w:t>
            </w:r>
            <w:r>
              <w:rPr>
                <w:rStyle w:val="Ninguno"/>
                <w:sz w:val="20"/>
                <w:szCs w:val="20"/>
                <w:shd w:val="nil" w:color="auto" w:fill="auto"/>
                <w:rtl w:val="0"/>
                <w:lang w:val="en-US"/>
              </w:rPr>
              <w:t>2020; Riccialdelli et al.</w:t>
            </w:r>
            <w:r>
              <w:rPr>
                <w:rStyle w:val="Ninguno"/>
                <w:sz w:val="20"/>
                <w:szCs w:val="20"/>
                <w:shd w:val="nil" w:color="auto" w:fill="auto"/>
                <w:rtl w:val="0"/>
                <w:lang w:val="en-US"/>
              </w:rPr>
              <w:t> </w:t>
            </w:r>
            <w:r>
              <w:rPr>
                <w:rStyle w:val="Ninguno"/>
                <w:sz w:val="20"/>
                <w:szCs w:val="20"/>
                <w:shd w:val="nil" w:color="auto" w:fill="auto"/>
                <w:rtl w:val="0"/>
                <w:lang w:val="en-US"/>
              </w:rPr>
              <w:t>2020</w:t>
            </w:r>
          </w:p>
        </w:tc>
      </w:tr>
      <w:tr>
        <w:tblPrEx>
          <w:shd w:val="clear" w:color="auto" w:fill="ced7e7"/>
        </w:tblPrEx>
        <w:trPr>
          <w:trHeight w:val="168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Canal Beagle</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54</w:t>
            </w:r>
            <w:r>
              <w:rPr>
                <w:rStyle w:val="Ninguno"/>
                <w:shd w:val="nil" w:color="auto" w:fill="auto"/>
                <w:rtl w:val="0"/>
                <w:lang w:val="en-US"/>
              </w:rPr>
              <w:t xml:space="preserve">º </w:t>
            </w:r>
            <w:r>
              <w:rPr>
                <w:rStyle w:val="Ninguno"/>
                <w:shd w:val="nil" w:color="auto" w:fill="auto"/>
                <w:rtl w:val="0"/>
                <w:lang w:val="en-US"/>
              </w:rPr>
              <w:t>S / 68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estabilidad de red tr</w:t>
            </w:r>
            <w:r>
              <w:rPr>
                <w:rStyle w:val="Ninguno"/>
                <w:shd w:val="nil" w:color="auto" w:fill="auto"/>
                <w:rtl w:val="0"/>
                <w:lang w:val="en-US"/>
              </w:rPr>
              <w:t>ó</w:t>
            </w:r>
            <w:r>
              <w:rPr>
                <w:rStyle w:val="Ninguno"/>
                <w:shd w:val="nil" w:color="auto" w:fill="auto"/>
                <w:rtl w:val="0"/>
                <w:lang w:val="en-US"/>
              </w:rPr>
              <w:t>fica; especies clave</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Micropl</w:t>
            </w:r>
            <w:r>
              <w:rPr>
                <w:rStyle w:val="Ninguno"/>
                <w:shd w:val="nil" w:color="auto" w:fill="auto"/>
                <w:rtl w:val="0"/>
                <w:lang w:val="en-US"/>
              </w:rPr>
              <w:t>á</w:t>
            </w:r>
            <w:r>
              <w:rPr>
                <w:rStyle w:val="Ninguno"/>
                <w:shd w:val="nil" w:color="auto" w:fill="auto"/>
                <w:rtl w:val="0"/>
                <w:lang w:val="en-US"/>
              </w:rPr>
              <w:t>sticos; eutrofizaci</w:t>
            </w:r>
            <w:r>
              <w:rPr>
                <w:rStyle w:val="Ninguno"/>
                <w:shd w:val="nil" w:color="auto" w:fill="auto"/>
                <w:rtl w:val="0"/>
                <w:lang w:val="en-US"/>
              </w:rPr>
              <w:t>ó</w:t>
            </w:r>
            <w:r>
              <w:rPr>
                <w:rStyle w:val="Ninguno"/>
                <w:shd w:val="nil" w:color="auto" w:fill="auto"/>
                <w:rtl w:val="0"/>
                <w:lang w:val="en-US"/>
              </w:rPr>
              <w:t>n</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Riccialdelli et al.</w:t>
            </w:r>
            <w:r>
              <w:rPr>
                <w:rStyle w:val="Ninguno"/>
                <w:sz w:val="20"/>
                <w:szCs w:val="20"/>
                <w:shd w:val="nil" w:color="auto" w:fill="auto"/>
                <w:rtl w:val="0"/>
                <w:lang w:val="en-US"/>
              </w:rPr>
              <w:t> </w:t>
            </w:r>
            <w:r>
              <w:rPr>
                <w:rStyle w:val="Ninguno"/>
                <w:sz w:val="20"/>
                <w:szCs w:val="20"/>
                <w:shd w:val="nil" w:color="auto" w:fill="auto"/>
                <w:rtl w:val="0"/>
                <w:lang w:val="en-US"/>
              </w:rPr>
              <w:t>2020; Rodr</w:t>
            </w:r>
            <w:r>
              <w:rPr>
                <w:rStyle w:val="Ninguno"/>
                <w:sz w:val="20"/>
                <w:szCs w:val="20"/>
                <w:shd w:val="nil" w:color="auto" w:fill="auto"/>
                <w:rtl w:val="0"/>
                <w:lang w:val="en-US"/>
              </w:rPr>
              <w:t>í</w:t>
            </w:r>
            <w:r>
              <w:rPr>
                <w:rStyle w:val="Ninguno"/>
                <w:sz w:val="20"/>
                <w:szCs w:val="20"/>
                <w:shd w:val="nil" w:color="auto" w:fill="auto"/>
                <w:rtl w:val="0"/>
                <w:lang w:val="en-US"/>
              </w:rPr>
              <w:t>guez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r>
        <w:tblPrEx>
          <w:shd w:val="clear" w:color="auto" w:fill="ced7e7"/>
        </w:tblPrEx>
        <w:trPr>
          <w:trHeight w:val="2800" w:hRule="atLeast"/>
        </w:trPr>
        <w:tc>
          <w:tcPr>
            <w:tcW w:type="dxa" w:w="1436"/>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Caleta Potter</w:t>
            </w:r>
          </w:p>
        </w:tc>
        <w:tc>
          <w:tcPr>
            <w:tcW w:type="dxa" w:w="1452"/>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62</w:t>
            </w:r>
            <w:r>
              <w:rPr>
                <w:rStyle w:val="Ninguno"/>
                <w:shd w:val="nil" w:color="auto" w:fill="auto"/>
                <w:rtl w:val="0"/>
                <w:lang w:val="en-US"/>
              </w:rPr>
              <w:t xml:space="preserve">º </w:t>
            </w:r>
            <w:r>
              <w:rPr>
                <w:rStyle w:val="Ninguno"/>
                <w:shd w:val="nil" w:color="auto" w:fill="auto"/>
                <w:rtl w:val="0"/>
                <w:lang w:val="en-US"/>
              </w:rPr>
              <w:t>S / 58</w:t>
            </w:r>
            <w:r>
              <w:rPr>
                <w:rStyle w:val="Ninguno"/>
                <w:shd w:val="nil" w:color="auto" w:fill="auto"/>
                <w:rtl w:val="0"/>
                <w:lang w:val="en-US"/>
              </w:rPr>
              <w:t xml:space="preserve">º </w:t>
            </w:r>
            <w:r>
              <w:rPr>
                <w:rStyle w:val="Ninguno"/>
                <w:shd w:val="nil" w:color="auto" w:fill="auto"/>
                <w:rtl w:val="0"/>
                <w:lang w:val="en-US"/>
              </w:rPr>
              <w:t>O</w:t>
            </w:r>
          </w:p>
        </w:tc>
        <w:tc>
          <w:tcPr>
            <w:tcW w:type="dxa" w:w="2323"/>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Complejidad, estructura y funcionamiento de red tr</w:t>
            </w:r>
            <w:r>
              <w:rPr>
                <w:rStyle w:val="Ninguno"/>
                <w:shd w:val="nil" w:color="auto" w:fill="auto"/>
                <w:rtl w:val="0"/>
                <w:lang w:val="en-US"/>
              </w:rPr>
              <w:t>ó</w:t>
            </w:r>
            <w:r>
              <w:rPr>
                <w:rStyle w:val="Ninguno"/>
                <w:shd w:val="nil" w:color="auto" w:fill="auto"/>
                <w:rtl w:val="0"/>
                <w:lang w:val="en-US"/>
              </w:rPr>
              <w:t>fica; efecto de extinciones (simuladas) sobre estabilidad</w:t>
            </w:r>
          </w:p>
        </w:tc>
        <w:tc>
          <w:tcPr>
            <w:tcW w:type="dxa" w:w="1889"/>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hd w:val="nil" w:color="auto" w:fill="auto"/>
                <w:rtl w:val="0"/>
                <w:lang w:val="en-US"/>
              </w:rPr>
              <w:t>Aumento de temperatura; part</w:t>
            </w:r>
            <w:r>
              <w:rPr>
                <w:rStyle w:val="Ninguno"/>
                <w:shd w:val="nil" w:color="auto" w:fill="auto"/>
                <w:rtl w:val="0"/>
                <w:lang w:val="en-US"/>
              </w:rPr>
              <w:t>í</w:t>
            </w:r>
            <w:r>
              <w:rPr>
                <w:rStyle w:val="Ninguno"/>
                <w:shd w:val="nil" w:color="auto" w:fill="auto"/>
                <w:rtl w:val="0"/>
                <w:lang w:val="en-US"/>
              </w:rPr>
              <w:t>culas en suspensi</w:t>
            </w:r>
            <w:r>
              <w:rPr>
                <w:rStyle w:val="Ninguno"/>
                <w:shd w:val="nil" w:color="auto" w:fill="auto"/>
                <w:rtl w:val="0"/>
                <w:lang w:val="en-US"/>
              </w:rPr>
              <w:t>ó</w:t>
            </w:r>
            <w:r>
              <w:rPr>
                <w:rStyle w:val="Ninguno"/>
                <w:shd w:val="nil" w:color="auto" w:fill="auto"/>
                <w:rtl w:val="0"/>
                <w:lang w:val="en-US"/>
              </w:rPr>
              <w:t>n</w:t>
            </w:r>
          </w:p>
        </w:tc>
        <w:tc>
          <w:tcPr>
            <w:tcW w:type="dxa" w:w="154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inguno"/>
                <w:sz w:val="20"/>
                <w:szCs w:val="20"/>
                <w:shd w:val="nil" w:color="auto" w:fill="auto"/>
                <w:rtl w:val="0"/>
                <w:lang w:val="en-US"/>
              </w:rPr>
              <w:t>Sahade et al.</w:t>
            </w:r>
            <w:r>
              <w:rPr>
                <w:rStyle w:val="Ninguno"/>
                <w:sz w:val="20"/>
                <w:szCs w:val="20"/>
                <w:shd w:val="nil" w:color="auto" w:fill="auto"/>
                <w:rtl w:val="0"/>
                <w:lang w:val="en-US"/>
              </w:rPr>
              <w:t> </w:t>
            </w:r>
            <w:r>
              <w:rPr>
                <w:rStyle w:val="Ninguno"/>
                <w:sz w:val="20"/>
                <w:szCs w:val="20"/>
                <w:shd w:val="nil" w:color="auto" w:fill="auto"/>
                <w:rtl w:val="0"/>
                <w:lang w:val="en-US"/>
              </w:rPr>
              <w:t>2015; Marina et al.</w:t>
            </w:r>
            <w:r>
              <w:rPr>
                <w:rStyle w:val="Ninguno"/>
                <w:sz w:val="20"/>
                <w:szCs w:val="20"/>
                <w:shd w:val="nil" w:color="auto" w:fill="auto"/>
                <w:rtl w:val="0"/>
                <w:lang w:val="en-US"/>
              </w:rPr>
              <w:t> </w:t>
            </w:r>
            <w:r>
              <w:rPr>
                <w:rStyle w:val="Ninguno"/>
                <w:sz w:val="20"/>
                <w:szCs w:val="20"/>
                <w:shd w:val="nil" w:color="auto" w:fill="auto"/>
                <w:rtl w:val="0"/>
                <w:lang w:val="en-US"/>
              </w:rPr>
              <w:t>2018; Cordone et al.</w:t>
            </w:r>
            <w:r>
              <w:rPr>
                <w:rStyle w:val="Ninguno"/>
                <w:sz w:val="20"/>
                <w:szCs w:val="20"/>
                <w:shd w:val="nil" w:color="auto" w:fill="auto"/>
                <w:rtl w:val="0"/>
                <w:lang w:val="en-US"/>
              </w:rPr>
              <w:t> </w:t>
            </w:r>
            <w:r>
              <w:rPr>
                <w:rStyle w:val="Ninguno"/>
                <w:sz w:val="20"/>
                <w:szCs w:val="20"/>
                <w:shd w:val="nil" w:color="auto" w:fill="auto"/>
                <w:rtl w:val="0"/>
                <w:lang w:val="en-US"/>
              </w:rPr>
              <w:t>2018; Rodr</w:t>
            </w:r>
            <w:r>
              <w:rPr>
                <w:rStyle w:val="Ninguno"/>
                <w:sz w:val="20"/>
                <w:szCs w:val="20"/>
                <w:shd w:val="nil" w:color="auto" w:fill="auto"/>
                <w:rtl w:val="0"/>
                <w:lang w:val="en-US"/>
              </w:rPr>
              <w:t>í</w:t>
            </w:r>
            <w:r>
              <w:rPr>
                <w:rStyle w:val="Ninguno"/>
                <w:sz w:val="20"/>
                <w:szCs w:val="20"/>
                <w:shd w:val="nil" w:color="auto" w:fill="auto"/>
                <w:rtl w:val="0"/>
                <w:lang w:val="en-US"/>
              </w:rPr>
              <w:t>guez et al.</w:t>
            </w:r>
            <w:r>
              <w:rPr>
                <w:rStyle w:val="Ninguno"/>
                <w:sz w:val="20"/>
                <w:szCs w:val="20"/>
                <w:shd w:val="nil" w:color="auto" w:fill="auto"/>
                <w:rtl w:val="0"/>
                <w:lang w:val="en-US"/>
              </w:rPr>
              <w:t> </w:t>
            </w:r>
            <w:r>
              <w:rPr>
                <w:rStyle w:val="Ninguno"/>
                <w:sz w:val="20"/>
                <w:szCs w:val="20"/>
                <w:shd w:val="nil" w:color="auto" w:fill="auto"/>
                <w:rtl w:val="0"/>
                <w:lang w:val="en-US"/>
              </w:rPr>
              <w:t>2022</w:t>
            </w:r>
          </w:p>
        </w:tc>
      </w:tr>
    </w:tbl>
    <w:p>
      <w:pPr>
        <w:pStyle w:val="Table Caption"/>
        <w:widowControl w:val="0"/>
        <w:ind w:left="108" w:hanging="108"/>
        <w:rPr>
          <w:rStyle w:val="Ninguno"/>
          <w:rFonts w:ascii="Times New Roman" w:cs="Times New Roman" w:hAnsi="Times New Roman" w:eastAsia="Times New Roman"/>
          <w:i w:val="0"/>
          <w:iCs w:val="0"/>
        </w:rPr>
      </w:pPr>
    </w:p>
    <w:p>
      <w:pPr>
        <w:pStyle w:val="Table Caption"/>
        <w:widowControl w:val="0"/>
        <w:jc w:val="both"/>
        <w:rPr>
          <w:rStyle w:val="Ninguno"/>
          <w:rFonts w:ascii="Times New Roman" w:cs="Times New Roman" w:hAnsi="Times New Roman" w:eastAsia="Times New Roman"/>
          <w:i w:val="0"/>
          <w:iCs w:val="0"/>
        </w:rPr>
      </w:pPr>
    </w:p>
    <w:p>
      <w:pPr>
        <w:pStyle w:val="Título 2"/>
        <w:spacing w:line="360" w:lineRule="auto"/>
        <w:jc w:val="both"/>
        <w:rPr>
          <w:rStyle w:val="Ninguno"/>
          <w:rFonts w:ascii="Times New Roman" w:cs="Times New Roman" w:hAnsi="Times New Roman" w:eastAsia="Times New Roman"/>
          <w:outline w:val="0"/>
          <w:color w:val="000000"/>
          <w:sz w:val="24"/>
          <w:szCs w:val="24"/>
          <w:u w:color="000000"/>
          <w:lang w:val="pt-PT"/>
          <w14:textFill>
            <w14:solidFill>
              <w14:srgbClr w14:val="000000"/>
            </w14:solidFill>
          </w14:textFill>
        </w:rPr>
      </w:pPr>
      <w:bookmarkStart w:name="perspectivasafuturo" w:id="254"/>
      <w:r>
        <w:rPr>
          <w:rStyle w:val="Ninguno"/>
          <w:rFonts w:ascii="Times New Roman" w:hAnsi="Times New Roman"/>
          <w:outline w:val="0"/>
          <w:color w:val="000000"/>
          <w:sz w:val="24"/>
          <w:szCs w:val="24"/>
          <w:u w:color="000000"/>
          <w:rtl w:val="0"/>
          <w:lang w:val="pt-PT"/>
          <w14:textFill>
            <w14:solidFill>
              <w14:srgbClr w14:val="000000"/>
            </w14:solidFill>
          </w14:textFill>
        </w:rPr>
        <w:t>Perspectivas a futuro</w:t>
      </w:r>
    </w:p>
    <w:p>
      <w:pPr>
        <w:pStyle w:val="First Paragraph"/>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En conclusi</w:t>
      </w:r>
      <w:r>
        <w:rPr>
          <w:rStyle w:val="Ninguno"/>
          <w:rFonts w:ascii="Times New Roman" w:hAnsi="Times New Roman" w:hint="default"/>
          <w:rtl w:val="0"/>
          <w:lang w:val="en-US"/>
        </w:rPr>
        <w:t>ó</w:t>
      </w:r>
      <w:r>
        <w:rPr>
          <w:rStyle w:val="Ninguno"/>
          <w:rFonts w:ascii="Times New Roman" w:hAnsi="Times New Roman"/>
          <w:rtl w:val="0"/>
          <w:lang w:val="en-US"/>
        </w:rPr>
        <w:t xml:space="preserve">n, los </w:t>
      </w:r>
      <w:ins w:id="255" w:date="2022-12-20T11:01:37Z" w:author="Revisor">
        <w:r>
          <w:rPr>
            <w:rStyle w:val="Ninguno"/>
            <w:rFonts w:ascii="Times New Roman" w:hAnsi="Times New Roman"/>
            <w:rtl w:val="0"/>
            <w:lang w:val="es-ES_tradnl"/>
          </w:rPr>
          <w:t xml:space="preserve">cuatro </w:t>
        </w:r>
      </w:ins>
      <w:r>
        <w:rPr>
          <w:rStyle w:val="Ninguno"/>
          <w:rFonts w:ascii="Times New Roman" w:hAnsi="Times New Roman"/>
          <w:rtl w:val="0"/>
          <w:lang w:val="en-US"/>
        </w:rPr>
        <w:t xml:space="preserve">ecosistemas marinos </w:t>
      </w:r>
      <w:ins w:id="256" w:date="2022-12-20T11:01:46Z" w:author="Revisor">
        <w:r>
          <w:rPr>
            <w:rStyle w:val="Ninguno"/>
            <w:rFonts w:ascii="Times New Roman" w:hAnsi="Times New Roman"/>
            <w:rtl w:val="0"/>
            <w:lang w:val="es-ES_tradnl"/>
          </w:rPr>
          <w:t xml:space="preserve">analizados </w:t>
        </w:r>
      </w:ins>
      <w:del w:id="257" w:date="2022-12-20T11:01:53Z" w:author="Revisor">
        <w:r>
          <w:rPr>
            <w:rStyle w:val="Ninguno"/>
            <w:rFonts w:ascii="Times New Roman" w:hAnsi="Times New Roman"/>
            <w:rtl w:val="0"/>
            <w:lang w:val="en-US"/>
          </w:rPr>
          <w:delText>que comprenden el gradiente latitudinal Atl</w:delText>
        </w:r>
      </w:del>
      <w:del w:id="258" w:date="2022-12-20T11:01:53Z" w:author="Revisor">
        <w:r>
          <w:rPr>
            <w:rStyle w:val="Ninguno"/>
            <w:rFonts w:ascii="Times New Roman" w:hAnsi="Times New Roman" w:hint="default"/>
            <w:rtl w:val="0"/>
            <w:lang w:val="en-US"/>
          </w:rPr>
          <w:delText>á</w:delText>
        </w:r>
      </w:del>
      <w:del w:id="259" w:date="2022-12-20T11:01:53Z" w:author="Revisor">
        <w:r>
          <w:rPr>
            <w:rStyle w:val="Ninguno"/>
            <w:rFonts w:ascii="Times New Roman" w:hAnsi="Times New Roman"/>
            <w:rtl w:val="0"/>
            <w:lang w:val="en-US"/>
          </w:rPr>
          <w:delText>ntico Sudoccidental - Ant</w:delText>
        </w:r>
      </w:del>
      <w:del w:id="260" w:date="2022-12-20T11:01:53Z" w:author="Revisor">
        <w:r>
          <w:rPr>
            <w:rStyle w:val="Ninguno"/>
            <w:rFonts w:ascii="Times New Roman" w:hAnsi="Times New Roman" w:hint="default"/>
            <w:rtl w:val="0"/>
            <w:lang w:val="en-US"/>
          </w:rPr>
          <w:delText>á</w:delText>
        </w:r>
      </w:del>
      <w:del w:id="261" w:date="2022-12-20T11:01:53Z" w:author="Revisor">
        <w:r>
          <w:rPr>
            <w:rStyle w:val="Ninguno"/>
            <w:rFonts w:ascii="Times New Roman" w:hAnsi="Times New Roman"/>
            <w:rtl w:val="0"/>
            <w:lang w:val="en-US"/>
          </w:rPr>
          <w:delText xml:space="preserve">rtida </w:delText>
        </w:r>
      </w:del>
      <w:r>
        <w:rPr>
          <w:rStyle w:val="Ninguno"/>
          <w:rFonts w:ascii="Times New Roman" w:hAnsi="Times New Roman"/>
          <w:rtl w:val="0"/>
          <w:lang w:val="en-US"/>
        </w:rPr>
        <w:t>se caracterizan por redes tr</w:t>
      </w:r>
      <w:r>
        <w:rPr>
          <w:rStyle w:val="Ninguno"/>
          <w:rFonts w:ascii="Times New Roman" w:hAnsi="Times New Roman" w:hint="default"/>
          <w:rtl w:val="0"/>
          <w:lang w:val="en-US"/>
        </w:rPr>
        <w:t>ó</w:t>
      </w:r>
      <w:r>
        <w:rPr>
          <w:rStyle w:val="Ninguno"/>
          <w:rFonts w:ascii="Times New Roman" w:hAnsi="Times New Roman"/>
          <w:rtl w:val="0"/>
          <w:lang w:val="en-US"/>
        </w:rPr>
        <w:t>ficas complejas en t</w:t>
      </w:r>
      <w:r>
        <w:rPr>
          <w:rStyle w:val="Ninguno"/>
          <w:rFonts w:ascii="Times New Roman" w:hAnsi="Times New Roman" w:hint="default"/>
          <w:rtl w:val="0"/>
          <w:lang w:val="en-US"/>
        </w:rPr>
        <w:t>é</w:t>
      </w:r>
      <w:r>
        <w:rPr>
          <w:rStyle w:val="Ninguno"/>
          <w:rFonts w:ascii="Times New Roman" w:hAnsi="Times New Roman"/>
          <w:rtl w:val="0"/>
          <w:lang w:val="en-US"/>
        </w:rPr>
        <w:t>rminos de la cantidad de especies e interacciones presa-depredador. En todos los casos el principal interrogante a</w:t>
      </w:r>
      <w:r>
        <w:rPr>
          <w:rStyle w:val="Ninguno"/>
          <w:rFonts w:ascii="Times New Roman" w:hAnsi="Times New Roman" w:hint="default"/>
          <w:rtl w:val="0"/>
          <w:lang w:val="en-US"/>
        </w:rPr>
        <w:t>ú</w:t>
      </w:r>
      <w:r>
        <w:rPr>
          <w:rStyle w:val="Ninguno"/>
          <w:rFonts w:ascii="Times New Roman" w:hAnsi="Times New Roman"/>
          <w:rtl w:val="0"/>
          <w:lang w:val="en-US"/>
        </w:rPr>
        <w:t>n abierto es c</w:t>
      </w:r>
      <w:r>
        <w:rPr>
          <w:rStyle w:val="Ninguno"/>
          <w:rFonts w:ascii="Times New Roman" w:hAnsi="Times New Roman" w:hint="default"/>
          <w:rtl w:val="0"/>
          <w:lang w:val="en-US"/>
        </w:rPr>
        <w:t>ó</w:t>
      </w:r>
      <w:r>
        <w:rPr>
          <w:rStyle w:val="Ninguno"/>
          <w:rFonts w:ascii="Times New Roman" w:hAnsi="Times New Roman"/>
          <w:rtl w:val="0"/>
          <w:lang w:val="en-US"/>
        </w:rPr>
        <w:t>mo se ver</w:t>
      </w:r>
      <w:r>
        <w:rPr>
          <w:rStyle w:val="Ninguno"/>
          <w:rFonts w:ascii="Times New Roman" w:hAnsi="Times New Roman" w:hint="default"/>
          <w:rtl w:val="0"/>
          <w:lang w:val="en-US"/>
        </w:rPr>
        <w:t xml:space="preserve">á </w:t>
      </w:r>
      <w:r>
        <w:rPr>
          <w:rStyle w:val="Ninguno"/>
          <w:rFonts w:ascii="Times New Roman" w:hAnsi="Times New Roman"/>
          <w:rtl w:val="0"/>
          <w:lang w:val="en-US"/>
        </w:rPr>
        <w:t>afectada la estructura, el funcionamiento y la estabilidad de la red frente a efectos de cambios ambientales antropog</w:t>
      </w:r>
      <w:r>
        <w:rPr>
          <w:rStyle w:val="Ninguno"/>
          <w:rFonts w:ascii="Times New Roman" w:hAnsi="Times New Roman" w:hint="default"/>
          <w:rtl w:val="0"/>
          <w:lang w:val="en-US"/>
        </w:rPr>
        <w:t>é</w:t>
      </w:r>
      <w:r>
        <w:rPr>
          <w:rStyle w:val="Ninguno"/>
          <w:rFonts w:ascii="Times New Roman" w:hAnsi="Times New Roman"/>
          <w:rtl w:val="0"/>
          <w:lang w:val="en-US"/>
        </w:rPr>
        <w:t>nicos que est</w:t>
      </w:r>
      <w:r>
        <w:rPr>
          <w:rStyle w:val="Ninguno"/>
          <w:rFonts w:ascii="Times New Roman" w:hAnsi="Times New Roman" w:hint="default"/>
          <w:rtl w:val="0"/>
          <w:lang w:val="en-US"/>
        </w:rPr>
        <w:t>á</w:t>
      </w:r>
      <w:r>
        <w:rPr>
          <w:rStyle w:val="Ninguno"/>
          <w:rFonts w:ascii="Times New Roman" w:hAnsi="Times New Roman"/>
          <w:rtl w:val="0"/>
          <w:lang w:val="en-US"/>
        </w:rPr>
        <w:t xml:space="preserve">n ocurriendo actualmente en las diferentes </w:t>
      </w:r>
      <w:r>
        <w:rPr>
          <w:rStyle w:val="Ninguno"/>
          <w:rFonts w:ascii="Times New Roman" w:hAnsi="Times New Roman" w:hint="default"/>
          <w:rtl w:val="0"/>
          <w:lang w:val="en-US"/>
        </w:rPr>
        <w:t>á</w:t>
      </w:r>
      <w:r>
        <w:rPr>
          <w:rStyle w:val="Ninguno"/>
          <w:rFonts w:ascii="Times New Roman" w:hAnsi="Times New Roman"/>
          <w:rtl w:val="0"/>
          <w:lang w:val="en-US"/>
        </w:rPr>
        <w:t>reas.</w:t>
      </w:r>
      <w:ins w:id="262" w:date="2022-12-20T14:00:19Z" w:author="Revisor">
        <w:r>
          <w:rPr>
            <w:rStyle w:val="Ninguno"/>
            <w:rFonts w:ascii="Times New Roman" w:hAnsi="Times New Roman"/>
            <w:rtl w:val="0"/>
            <w:lang w:val="es-ES_tradnl"/>
          </w:rPr>
          <w:t xml:space="preserve"> Considerando solo los cambios antropog</w:t>
        </w:r>
      </w:ins>
      <w:ins w:id="263" w:date="2022-12-20T14:00:19Z" w:author="Revisor">
        <w:r>
          <w:rPr>
            <w:rStyle w:val="Ninguno"/>
            <w:rFonts w:ascii="Times New Roman" w:hAnsi="Times New Roman" w:hint="default"/>
            <w:rtl w:val="0"/>
            <w:lang w:val="es-ES_tradnl"/>
          </w:rPr>
          <w:t>é</w:t>
        </w:r>
      </w:ins>
      <w:ins w:id="264" w:date="2022-12-20T14:00:19Z" w:author="Revisor">
        <w:r>
          <w:rPr>
            <w:rStyle w:val="Ninguno"/>
            <w:rFonts w:ascii="Times New Roman" w:hAnsi="Times New Roman"/>
            <w:rtl w:val="0"/>
            <w:lang w:val="es-ES_tradnl"/>
          </w:rPr>
          <w:t>nicos, el ecosistema del Golfo San Jorge es el m</w:t>
        </w:r>
      </w:ins>
      <w:ins w:id="265" w:date="2022-12-20T14:00:19Z" w:author="Revisor">
        <w:r>
          <w:rPr>
            <w:rStyle w:val="Ninguno"/>
            <w:rFonts w:ascii="Times New Roman" w:hAnsi="Times New Roman" w:hint="default"/>
            <w:rtl w:val="0"/>
            <w:lang w:val="es-ES_tradnl"/>
          </w:rPr>
          <w:t>á</w:t>
        </w:r>
      </w:ins>
      <w:ins w:id="266" w:date="2022-12-20T14:00:19Z" w:author="Revisor">
        <w:r>
          <w:rPr>
            <w:rStyle w:val="Ninguno"/>
            <w:rFonts w:ascii="Times New Roman" w:hAnsi="Times New Roman"/>
            <w:rtl w:val="0"/>
            <w:lang w:val="es-ES_tradnl"/>
          </w:rPr>
          <w:t>s perturbado (actividades pesqueras desde hace d</w:t>
        </w:r>
      </w:ins>
      <w:ins w:id="267" w:date="2022-12-20T14:00:19Z" w:author="Revisor">
        <w:r>
          <w:rPr>
            <w:rStyle w:val="Ninguno"/>
            <w:rFonts w:ascii="Times New Roman" w:hAnsi="Times New Roman" w:hint="default"/>
            <w:rtl w:val="0"/>
            <w:lang w:val="es-ES_tradnl"/>
          </w:rPr>
          <w:t>é</w:t>
        </w:r>
      </w:ins>
      <w:ins w:id="268" w:date="2022-12-20T14:00:19Z" w:author="Revisor">
        <w:r>
          <w:rPr>
            <w:rStyle w:val="Ninguno"/>
            <w:rFonts w:ascii="Times New Roman" w:hAnsi="Times New Roman"/>
            <w:rtl w:val="0"/>
            <w:lang w:val="es-ES_tradnl"/>
          </w:rPr>
          <w:t>cadas). Por otro lado, si consideramos solo cambios ambientales (</w:t>
        </w:r>
      </w:ins>
      <w:ins w:id="269" w:date="2022-12-20T14:00:19Z" w:author="Revisor">
        <w:r>
          <w:rPr>
            <w:rStyle w:val="Ninguno"/>
            <w:rFonts w:ascii="Times New Roman" w:hAnsi="Times New Roman"/>
            <w:rtl w:val="0"/>
            <w:lang w:val="es-ES_tradnl"/>
          </w:rPr>
          <w:t>cambio clim</w:t>
        </w:r>
      </w:ins>
      <w:ins w:id="270" w:date="2022-12-20T14:00:19Z" w:author="Revisor">
        <w:r>
          <w:rPr>
            <w:rStyle w:val="Ninguno"/>
            <w:rFonts w:ascii="Times New Roman" w:hAnsi="Times New Roman" w:hint="default"/>
            <w:rtl w:val="0"/>
            <w:lang w:val="es-ES_tradnl"/>
          </w:rPr>
          <w:t>á</w:t>
        </w:r>
      </w:ins>
      <w:ins w:id="271" w:date="2022-12-20T14:00:19Z" w:author="Revisor">
        <w:r>
          <w:rPr>
            <w:rStyle w:val="Ninguno"/>
            <w:rFonts w:ascii="Times New Roman" w:hAnsi="Times New Roman"/>
            <w:rtl w:val="0"/>
            <w:lang w:val="es-ES_tradnl"/>
          </w:rPr>
          <w:t>tico global</w:t>
        </w:r>
      </w:ins>
      <w:ins w:id="272" w:date="2022-12-20T14:00:19Z" w:author="Revisor">
        <w:r>
          <w:rPr>
            <w:rStyle w:val="Ninguno"/>
            <w:rFonts w:ascii="Times New Roman" w:hAnsi="Times New Roman"/>
            <w:rtl w:val="0"/>
            <w:lang w:val="es-ES_tradnl"/>
          </w:rPr>
          <w:t>), el ecosistema de Caleta Potter es el m</w:t>
        </w:r>
      </w:ins>
      <w:ins w:id="273" w:date="2022-12-20T14:00:19Z" w:author="Revisor">
        <w:r>
          <w:rPr>
            <w:rStyle w:val="Ninguno"/>
            <w:rFonts w:ascii="Times New Roman" w:hAnsi="Times New Roman" w:hint="default"/>
            <w:rtl w:val="0"/>
            <w:lang w:val="es-ES_tradnl"/>
          </w:rPr>
          <w:t>á</w:t>
        </w:r>
      </w:ins>
      <w:ins w:id="274" w:date="2022-12-20T14:00:19Z" w:author="Revisor">
        <w:r>
          <w:rPr>
            <w:rStyle w:val="Ninguno"/>
            <w:rFonts w:ascii="Times New Roman" w:hAnsi="Times New Roman"/>
            <w:rtl w:val="0"/>
            <w:lang w:val="es-ES_tradnl"/>
          </w:rPr>
          <w:t>s afectado por el hecho de ser un ecosistema ant</w:t>
        </w:r>
      </w:ins>
      <w:ins w:id="275" w:date="2022-12-20T14:00:19Z" w:author="Revisor">
        <w:r>
          <w:rPr>
            <w:rStyle w:val="Ninguno"/>
            <w:rFonts w:ascii="Times New Roman" w:hAnsi="Times New Roman" w:hint="default"/>
            <w:rtl w:val="0"/>
            <w:lang w:val="es-ES_tradnl"/>
          </w:rPr>
          <w:t>á</w:t>
        </w:r>
      </w:ins>
      <w:ins w:id="276" w:date="2022-12-20T14:00:19Z" w:author="Revisor">
        <w:r>
          <w:rPr>
            <w:rStyle w:val="Ninguno"/>
            <w:rFonts w:ascii="Times New Roman" w:hAnsi="Times New Roman"/>
            <w:rtl w:val="0"/>
            <w:lang w:val="es-ES_tradnl"/>
          </w:rPr>
          <w:t>rtico (Gutt et al. 2021).</w:t>
        </w:r>
      </w:ins>
    </w:p>
    <w:p>
      <w:pPr>
        <w:pStyle w:val="Body Text"/>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Proponemos las siguientes perspectivas como ejes de investigaci</w:t>
      </w:r>
      <w:r>
        <w:rPr>
          <w:rStyle w:val="Ninguno"/>
          <w:rFonts w:ascii="Times New Roman" w:hAnsi="Times New Roman" w:hint="default"/>
          <w:rtl w:val="0"/>
          <w:lang w:val="en-US"/>
        </w:rPr>
        <w:t>ó</w:t>
      </w:r>
      <w:r>
        <w:rPr>
          <w:rStyle w:val="Ninguno"/>
          <w:rFonts w:ascii="Times New Roman" w:hAnsi="Times New Roman"/>
          <w:rtl w:val="0"/>
          <w:lang w:val="en-US"/>
        </w:rPr>
        <w:t>n para mejorar la comprensi</w:t>
      </w:r>
      <w:r>
        <w:rPr>
          <w:rStyle w:val="Ninguno"/>
          <w:rFonts w:ascii="Times New Roman" w:hAnsi="Times New Roman" w:hint="default"/>
          <w:rtl w:val="0"/>
          <w:lang w:val="en-US"/>
        </w:rPr>
        <w:t>ó</w:t>
      </w:r>
      <w:r>
        <w:rPr>
          <w:rStyle w:val="Ninguno"/>
          <w:rFonts w:ascii="Times New Roman" w:hAnsi="Times New Roman"/>
          <w:rtl w:val="0"/>
          <w:lang w:val="en-US"/>
        </w:rPr>
        <w:t>n de los efectos de los cambios ambientales antropog</w:t>
      </w:r>
      <w:r>
        <w:rPr>
          <w:rStyle w:val="Ninguno"/>
          <w:rFonts w:ascii="Times New Roman" w:hAnsi="Times New Roman" w:hint="default"/>
          <w:rtl w:val="0"/>
          <w:lang w:val="en-US"/>
        </w:rPr>
        <w:t>é</w:t>
      </w:r>
      <w:r>
        <w:rPr>
          <w:rStyle w:val="Ninguno"/>
          <w:rFonts w:ascii="Times New Roman" w:hAnsi="Times New Roman"/>
          <w:rtl w:val="0"/>
          <w:lang w:val="en-US"/>
        </w:rPr>
        <w:t xml:space="preserve">nicos en </w:t>
      </w:r>
      <w:ins w:id="277" w:date="2022-12-20T11:02:06Z" w:author="Revisor">
        <w:r>
          <w:rPr>
            <w:rStyle w:val="Ninguno"/>
            <w:rFonts w:ascii="Times New Roman" w:hAnsi="Times New Roman"/>
            <w:rtl w:val="0"/>
            <w:lang w:val="es-ES_tradnl"/>
          </w:rPr>
          <w:t xml:space="preserve">los </w:t>
        </w:r>
      </w:ins>
      <w:r>
        <w:rPr>
          <w:rStyle w:val="Ninguno"/>
          <w:rFonts w:ascii="Times New Roman" w:hAnsi="Times New Roman"/>
          <w:rtl w:val="0"/>
          <w:lang w:val="en-US"/>
        </w:rPr>
        <w:t>ecosistemas marinos de</w:t>
      </w:r>
      <w:del w:id="278" w:date="2022-12-20T11:02:12Z" w:author="Revisor">
        <w:r>
          <w:rPr>
            <w:rStyle w:val="Ninguno"/>
            <w:rFonts w:ascii="Times New Roman" w:hAnsi="Times New Roman"/>
            <w:rtl w:val="0"/>
            <w:lang w:val="en-US"/>
          </w:rPr>
          <w:delText>l gradiente latitudinal</w:delText>
        </w:r>
      </w:del>
      <w:ins w:id="279" w:date="2022-12-20T11:02:30Z" w:author="Revisor">
        <w:r>
          <w:rPr>
            <w:rStyle w:val="Ninguno"/>
            <w:rFonts w:ascii="Times New Roman" w:hAnsi="Times New Roman"/>
            <w:rtl w:val="0"/>
            <w:lang w:val="es-ES_tradnl"/>
          </w:rPr>
          <w:t xml:space="preserve"> las regiones del Atl</w:t>
        </w:r>
      </w:ins>
      <w:ins w:id="280" w:date="2022-12-20T11:02:30Z" w:author="Revisor">
        <w:r>
          <w:rPr>
            <w:rStyle w:val="Ninguno"/>
            <w:rFonts w:ascii="Times New Roman" w:hAnsi="Times New Roman" w:hint="default"/>
            <w:rtl w:val="0"/>
            <w:lang w:val="es-ES_tradnl"/>
          </w:rPr>
          <w:t>á</w:t>
        </w:r>
      </w:ins>
      <w:ins w:id="281" w:date="2022-12-20T11:02:30Z" w:author="Revisor">
        <w:r>
          <w:rPr>
            <w:rStyle w:val="Ninguno"/>
            <w:rFonts w:ascii="Times New Roman" w:hAnsi="Times New Roman"/>
            <w:rtl w:val="0"/>
            <w:lang w:val="es-ES_tradnl"/>
          </w:rPr>
          <w:t>ntico Sudoccidental y la Ant</w:t>
        </w:r>
      </w:ins>
      <w:ins w:id="282" w:date="2022-12-20T11:02:30Z" w:author="Revisor">
        <w:r>
          <w:rPr>
            <w:rStyle w:val="Ninguno"/>
            <w:rFonts w:ascii="Times New Roman" w:hAnsi="Times New Roman" w:hint="default"/>
            <w:rtl w:val="0"/>
            <w:lang w:val="es-ES_tradnl"/>
          </w:rPr>
          <w:t>á</w:t>
        </w:r>
      </w:ins>
      <w:ins w:id="283" w:date="2022-12-20T11:02:30Z" w:author="Revisor">
        <w:r>
          <w:rPr>
            <w:rStyle w:val="Ninguno"/>
            <w:rFonts w:ascii="Times New Roman" w:hAnsi="Times New Roman"/>
            <w:rtl w:val="0"/>
            <w:lang w:val="es-ES_tradnl"/>
          </w:rPr>
          <w:t>rtida</w:t>
        </w:r>
      </w:ins>
      <w:r>
        <w:rPr>
          <w:rStyle w:val="Ninguno"/>
          <w:rFonts w:ascii="Times New Roman" w:hAnsi="Times New Roman"/>
          <w:rtl w:val="0"/>
          <w:lang w:val="en-US"/>
        </w:rPr>
        <w:t>:</w:t>
      </w:r>
    </w:p>
    <w:p>
      <w:pPr>
        <w:pStyle w:val="Compact"/>
        <w:numPr>
          <w:ilvl w:val="0"/>
          <w:numId w:val="2"/>
        </w:numPr>
        <w:bidi w:val="0"/>
        <w:spacing w:line="360" w:lineRule="auto"/>
        <w:ind w:right="0"/>
        <w:jc w:val="both"/>
        <w:rPr>
          <w:rFonts w:ascii="Times New Roman" w:hAnsi="Times New Roman"/>
          <w:rtl w:val="0"/>
          <w:lang w:val="en-US"/>
        </w:rPr>
      </w:pPr>
      <w:r>
        <w:rPr>
          <w:rStyle w:val="Ninguno"/>
          <w:rFonts w:ascii="Times New Roman" w:hAnsi="Times New Roman"/>
          <w:rtl w:val="0"/>
          <w:lang w:val="en-US"/>
        </w:rPr>
        <w:t>Incluir informaci</w:t>
      </w:r>
      <w:r>
        <w:rPr>
          <w:rStyle w:val="Ninguno"/>
          <w:rFonts w:ascii="Times New Roman" w:hAnsi="Times New Roman" w:hint="default"/>
          <w:rtl w:val="0"/>
          <w:lang w:val="en-US"/>
        </w:rPr>
        <w:t>ó</w:t>
      </w:r>
      <w:r>
        <w:rPr>
          <w:rStyle w:val="Ninguno"/>
          <w:rFonts w:ascii="Times New Roman" w:hAnsi="Times New Roman"/>
          <w:rtl w:val="0"/>
          <w:lang w:val="en-US"/>
        </w:rPr>
        <w:t>n sobre la intensidad de interacci</w:t>
      </w:r>
      <w:r>
        <w:rPr>
          <w:rStyle w:val="Ninguno"/>
          <w:rFonts w:ascii="Times New Roman" w:hAnsi="Times New Roman" w:hint="default"/>
          <w:rtl w:val="0"/>
          <w:lang w:val="en-US"/>
        </w:rPr>
        <w:t>ó</w:t>
      </w:r>
      <w:r>
        <w:rPr>
          <w:rStyle w:val="Ninguno"/>
          <w:rFonts w:ascii="Times New Roman" w:hAnsi="Times New Roman"/>
          <w:rtl w:val="0"/>
          <w:lang w:val="en-US"/>
        </w:rPr>
        <w:t>n</w:t>
      </w:r>
    </w:p>
    <w:p>
      <w:pPr>
        <w:pStyle w:val="First Paragraph"/>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 xml:space="preserve">En las </w:t>
      </w:r>
      <w:r>
        <w:rPr>
          <w:rStyle w:val="Hyperlink.0"/>
          <w:rFonts w:ascii="Times New Roman" w:hAnsi="Times New Roman" w:hint="default"/>
          <w:rtl w:val="0"/>
          <w:lang w:val="en-US"/>
        </w:rPr>
        <w:t>ú</w:t>
      </w:r>
      <w:r>
        <w:rPr>
          <w:rStyle w:val="Hyperlink.0"/>
          <w:rFonts w:ascii="Times New Roman" w:hAnsi="Times New Roman"/>
          <w:rtl w:val="0"/>
          <w:lang w:val="en-US"/>
        </w:rPr>
        <w:t>ltimas d</w:t>
      </w:r>
      <w:r>
        <w:rPr>
          <w:rStyle w:val="Hyperlink.0"/>
          <w:rFonts w:ascii="Times New Roman" w:hAnsi="Times New Roman" w:hint="default"/>
          <w:rtl w:val="0"/>
          <w:lang w:val="en-US"/>
        </w:rPr>
        <w:t>é</w:t>
      </w:r>
      <w:r>
        <w:rPr>
          <w:rStyle w:val="Hyperlink.0"/>
          <w:rFonts w:ascii="Times New Roman" w:hAnsi="Times New Roman"/>
          <w:rtl w:val="0"/>
          <w:lang w:val="en-US"/>
        </w:rPr>
        <w:t xml:space="preserve">cadas se ha puesto </w:t>
      </w:r>
      <w:r>
        <w:rPr>
          <w:rStyle w:val="Hyperlink.0"/>
          <w:rFonts w:ascii="Times New Roman" w:hAnsi="Times New Roman" w:hint="default"/>
          <w:rtl w:val="0"/>
          <w:lang w:val="en-US"/>
        </w:rPr>
        <w:t>é</w:t>
      </w:r>
      <w:r>
        <w:rPr>
          <w:rStyle w:val="Hyperlink.0"/>
          <w:rFonts w:ascii="Times New Roman" w:hAnsi="Times New Roman"/>
          <w:rtl w:val="0"/>
          <w:lang w:val="en-US"/>
        </w:rPr>
        <w:t>nfasis en el rol que cumple la intensidad de interacci</w:t>
      </w:r>
      <w:r>
        <w:rPr>
          <w:rStyle w:val="Hyperlink.0"/>
          <w:rFonts w:ascii="Times New Roman" w:hAnsi="Times New Roman" w:hint="default"/>
          <w:rtl w:val="0"/>
          <w:lang w:val="en-US"/>
        </w:rPr>
        <w:t>ó</w:t>
      </w:r>
      <w:r>
        <w:rPr>
          <w:rStyle w:val="Hyperlink.0"/>
          <w:rFonts w:ascii="Times New Roman" w:hAnsi="Times New Roman"/>
          <w:rtl w:val="0"/>
          <w:lang w:val="en-US"/>
        </w:rPr>
        <w:t>n como un aspecto fundamental para mejorar la comprensi</w:t>
      </w:r>
      <w:r>
        <w:rPr>
          <w:rStyle w:val="Hyperlink.0"/>
          <w:rFonts w:ascii="Times New Roman" w:hAnsi="Times New Roman" w:hint="default"/>
          <w:rtl w:val="0"/>
          <w:lang w:val="en-US"/>
        </w:rPr>
        <w:t>ó</w:t>
      </w:r>
      <w:r>
        <w:rPr>
          <w:rStyle w:val="Hyperlink.0"/>
          <w:rFonts w:ascii="Times New Roman" w:hAnsi="Times New Roman"/>
          <w:rtl w:val="0"/>
          <w:lang w:val="en-US"/>
        </w:rPr>
        <w:t>n de la estructura de las redes tr</w:t>
      </w:r>
      <w:r>
        <w:rPr>
          <w:rStyle w:val="Hyperlink.0"/>
          <w:rFonts w:ascii="Times New Roman" w:hAnsi="Times New Roman" w:hint="default"/>
          <w:rtl w:val="0"/>
          <w:lang w:val="en-US"/>
        </w:rPr>
        <w:t>ó</w:t>
      </w:r>
      <w:r>
        <w:rPr>
          <w:rStyle w:val="Hyperlink.0"/>
          <w:rFonts w:ascii="Times New Roman" w:hAnsi="Times New Roman"/>
          <w:rtl w:val="0"/>
          <w:lang w:val="en-US"/>
        </w:rPr>
        <w:t xml:space="preserve">ficas y su influencia en la estabilidad en ecosistemas sometidos a perturbaciones de diverso origen (Neutel et al. 2007; Shurin et al. 2012; Nilsson </w:t>
      </w:r>
      <w:r>
        <w:rPr>
          <w:rStyle w:val="Ninguno"/>
          <w:rFonts w:ascii="Times New Roman" w:hAnsi="Times New Roman"/>
          <w:rtl w:val="0"/>
          <w:lang w:val="es-ES_tradnl"/>
        </w:rPr>
        <w:t>&amp;</w:t>
      </w:r>
      <w:r>
        <w:rPr>
          <w:rStyle w:val="Hyperlink.0"/>
          <w:rFonts w:ascii="Times New Roman" w:hAnsi="Times New Roman"/>
          <w:rtl w:val="0"/>
          <w:lang w:val="en-US"/>
        </w:rPr>
        <w:t xml:space="preserve"> McCann 2016; Kortsch et al. 2021). Sin embargo, la mayor</w:t>
      </w:r>
      <w:r>
        <w:rPr>
          <w:rStyle w:val="Hyperlink.0"/>
          <w:rFonts w:ascii="Times New Roman" w:hAnsi="Times New Roman" w:hint="default"/>
          <w:rtl w:val="0"/>
          <w:lang w:val="en-US"/>
        </w:rPr>
        <w:t>í</w:t>
      </w:r>
      <w:r>
        <w:rPr>
          <w:rStyle w:val="Hyperlink.0"/>
          <w:rFonts w:ascii="Times New Roman" w:hAnsi="Times New Roman"/>
          <w:rtl w:val="0"/>
          <w:lang w:val="en-US"/>
        </w:rPr>
        <w:t>a de los estudios de simulaci</w:t>
      </w:r>
      <w:r>
        <w:rPr>
          <w:rStyle w:val="Hyperlink.0"/>
          <w:rFonts w:ascii="Times New Roman" w:hAnsi="Times New Roman" w:hint="default"/>
          <w:rtl w:val="0"/>
          <w:lang w:val="en-US"/>
        </w:rPr>
        <w:t>ó</w:t>
      </w:r>
      <w:r>
        <w:rPr>
          <w:rStyle w:val="Hyperlink.0"/>
          <w:rFonts w:ascii="Times New Roman" w:hAnsi="Times New Roman"/>
          <w:rtl w:val="0"/>
          <w:lang w:val="en-US"/>
        </w:rPr>
        <w:t>n de efectos de cambios ambientales antropog</w:t>
      </w:r>
      <w:r>
        <w:rPr>
          <w:rStyle w:val="Hyperlink.0"/>
          <w:rFonts w:ascii="Times New Roman" w:hAnsi="Times New Roman" w:hint="default"/>
          <w:rtl w:val="0"/>
          <w:lang w:val="en-US"/>
        </w:rPr>
        <w:t>é</w:t>
      </w:r>
      <w:r>
        <w:rPr>
          <w:rStyle w:val="Hyperlink.0"/>
          <w:rFonts w:ascii="Times New Roman" w:hAnsi="Times New Roman"/>
          <w:rtl w:val="0"/>
          <w:lang w:val="en-US"/>
        </w:rPr>
        <w:t>nicos realizados en redes tr</w:t>
      </w:r>
      <w:r>
        <w:rPr>
          <w:rStyle w:val="Hyperlink.0"/>
          <w:rFonts w:ascii="Times New Roman" w:hAnsi="Times New Roman" w:hint="default"/>
          <w:rtl w:val="0"/>
          <w:lang w:val="en-US"/>
        </w:rPr>
        <w:t>ó</w:t>
      </w:r>
      <w:r>
        <w:rPr>
          <w:rStyle w:val="Hyperlink.0"/>
          <w:rFonts w:ascii="Times New Roman" w:hAnsi="Times New Roman"/>
          <w:rtl w:val="0"/>
          <w:lang w:val="en-US"/>
        </w:rPr>
        <w:t>ficas emp</w:t>
      </w:r>
      <w:r>
        <w:rPr>
          <w:rStyle w:val="Hyperlink.0"/>
          <w:rFonts w:ascii="Times New Roman" w:hAnsi="Times New Roman" w:hint="default"/>
          <w:rtl w:val="0"/>
          <w:lang w:val="en-US"/>
        </w:rPr>
        <w:t>í</w:t>
      </w:r>
      <w:r>
        <w:rPr>
          <w:rStyle w:val="Hyperlink.0"/>
          <w:rFonts w:ascii="Times New Roman" w:hAnsi="Times New Roman"/>
          <w:rtl w:val="0"/>
          <w:lang w:val="en-US"/>
        </w:rPr>
        <w:t>ricas de alta resoluci</w:t>
      </w:r>
      <w:r>
        <w:rPr>
          <w:rStyle w:val="Hyperlink.0"/>
          <w:rFonts w:ascii="Times New Roman" w:hAnsi="Times New Roman" w:hint="default"/>
          <w:rtl w:val="0"/>
          <w:lang w:val="en-US"/>
        </w:rPr>
        <w:t>ó</w:t>
      </w:r>
      <w:r>
        <w:rPr>
          <w:rStyle w:val="Hyperlink.0"/>
          <w:rFonts w:ascii="Times New Roman" w:hAnsi="Times New Roman"/>
          <w:rtl w:val="0"/>
          <w:lang w:val="en-US"/>
        </w:rPr>
        <w:t>n utilizan redes cualitativas, es decir que solo tienen en cuenta la presencia/ausencia de las interacciones y no su intensidad (Dunne</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2002; Byrnes</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2007; Ekl</w:t>
      </w:r>
      <w:r>
        <w:rPr>
          <w:rStyle w:val="Hyperlink.0"/>
          <w:rFonts w:ascii="Times New Roman" w:hAnsi="Times New Roman" w:hint="default"/>
          <w:rtl w:val="0"/>
          <w:lang w:val="en-US"/>
        </w:rPr>
        <w:t>ö</w:t>
      </w:r>
      <w:r>
        <w:rPr>
          <w:rStyle w:val="Hyperlink.0"/>
          <w:rFonts w:ascii="Times New Roman" w:hAnsi="Times New Roman"/>
          <w:rtl w:val="0"/>
          <w:lang w:val="en-US"/>
        </w:rPr>
        <w:t>f</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2013; Cordone et al. 2018). Por otro lado, aquellos estudios que estiman la intensidad de interacci</w:t>
      </w:r>
      <w:r>
        <w:rPr>
          <w:rStyle w:val="Hyperlink.0"/>
          <w:rFonts w:ascii="Times New Roman" w:hAnsi="Times New Roman" w:hint="default"/>
          <w:rtl w:val="0"/>
          <w:lang w:val="en-US"/>
        </w:rPr>
        <w:t>ó</w:t>
      </w:r>
      <w:r>
        <w:rPr>
          <w:rStyle w:val="Hyperlink.0"/>
          <w:rFonts w:ascii="Times New Roman" w:hAnsi="Times New Roman"/>
          <w:rtl w:val="0"/>
          <w:lang w:val="en-US"/>
        </w:rPr>
        <w:t>n entre las especies, obteniendo redes tr</w:t>
      </w:r>
      <w:r>
        <w:rPr>
          <w:rStyle w:val="Hyperlink.0"/>
          <w:rFonts w:ascii="Times New Roman" w:hAnsi="Times New Roman" w:hint="default"/>
          <w:rtl w:val="0"/>
          <w:lang w:val="en-US"/>
        </w:rPr>
        <w:t>ó</w:t>
      </w:r>
      <w:r>
        <w:rPr>
          <w:rStyle w:val="Hyperlink.0"/>
          <w:rFonts w:ascii="Times New Roman" w:hAnsi="Times New Roman"/>
          <w:rtl w:val="0"/>
          <w:lang w:val="en-US"/>
        </w:rPr>
        <w:t>ficas cuantitativas, sugieren que el rol de las interacciones d</w:t>
      </w:r>
      <w:r>
        <w:rPr>
          <w:rStyle w:val="Hyperlink.0"/>
          <w:rFonts w:ascii="Times New Roman" w:hAnsi="Times New Roman" w:hint="default"/>
          <w:rtl w:val="0"/>
          <w:lang w:val="en-US"/>
        </w:rPr>
        <w:t>é</w:t>
      </w:r>
      <w:r>
        <w:rPr>
          <w:rStyle w:val="Hyperlink.0"/>
          <w:rFonts w:ascii="Times New Roman" w:hAnsi="Times New Roman"/>
          <w:rtl w:val="0"/>
          <w:lang w:val="en-US"/>
        </w:rPr>
        <w:t xml:space="preserve">biles o de menor intensidad relativa es esencial para proveer estabilidad a la red (Emmerson </w:t>
      </w:r>
      <w:r>
        <w:rPr>
          <w:rStyle w:val="Ninguno"/>
          <w:rFonts w:ascii="Times New Roman" w:hAnsi="Times New Roman"/>
          <w:rtl w:val="0"/>
          <w:lang w:val="es-ES_tradnl"/>
        </w:rPr>
        <w:t>&amp;</w:t>
      </w:r>
      <w:r>
        <w:rPr>
          <w:rStyle w:val="Hyperlink.0"/>
          <w:rFonts w:ascii="Times New Roman" w:hAnsi="Times New Roman"/>
          <w:rtl w:val="0"/>
          <w:lang w:val="en-US"/>
        </w:rPr>
        <w:t xml:space="preserve"> Yearsley 2004; Bascompte</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2005; van Altena</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2016).</w:t>
      </w:r>
    </w:p>
    <w:p>
      <w:pPr>
        <w:pStyle w:val="Compact"/>
        <w:numPr>
          <w:ilvl w:val="0"/>
          <w:numId w:val="5"/>
        </w:numPr>
        <w:bidi w:val="0"/>
        <w:spacing w:line="360" w:lineRule="auto"/>
        <w:ind w:right="0"/>
        <w:jc w:val="both"/>
        <w:rPr>
          <w:rFonts w:ascii="Times New Roman" w:hAnsi="Times New Roman"/>
          <w:rtl w:val="0"/>
          <w:lang w:val="en-US"/>
        </w:rPr>
      </w:pPr>
      <w:r>
        <w:rPr>
          <w:rStyle w:val="Ninguno"/>
          <w:rFonts w:ascii="Times New Roman" w:hAnsi="Times New Roman"/>
          <w:rtl w:val="0"/>
          <w:lang w:val="en-US"/>
        </w:rPr>
        <w:t>Evaluar la posibilidad de cambios de r</w:t>
      </w:r>
      <w:r>
        <w:rPr>
          <w:rStyle w:val="Ninguno"/>
          <w:rFonts w:ascii="Times New Roman" w:hAnsi="Times New Roman" w:hint="default"/>
          <w:rtl w:val="0"/>
          <w:lang w:val="en-US"/>
        </w:rPr>
        <w:t>é</w:t>
      </w:r>
      <w:r>
        <w:rPr>
          <w:rStyle w:val="Ninguno"/>
          <w:rFonts w:ascii="Times New Roman" w:hAnsi="Times New Roman"/>
          <w:rtl w:val="0"/>
          <w:lang w:val="en-US"/>
        </w:rPr>
        <w:t>gimen</w:t>
      </w:r>
    </w:p>
    <w:p>
      <w:pPr>
        <w:pStyle w:val="First Paragraph"/>
        <w:spacing w:line="360" w:lineRule="auto"/>
        <w:jc w:val="both"/>
        <w:rPr>
          <w:rStyle w:val="Ninguno"/>
          <w:rFonts w:ascii="Times New Roman" w:cs="Times New Roman" w:hAnsi="Times New Roman" w:eastAsia="Times New Roman"/>
        </w:rPr>
      </w:pPr>
      <w:r>
        <w:rPr>
          <w:rStyle w:val="Hyperlink.0"/>
          <w:rFonts w:ascii="Times New Roman" w:hAnsi="Times New Roman"/>
          <w:rtl w:val="0"/>
          <w:lang w:val="en-US"/>
        </w:rPr>
        <w:t>Con el advenimiento de ecosistemas marinos sometidos a m</w:t>
      </w:r>
      <w:r>
        <w:rPr>
          <w:rStyle w:val="Hyperlink.0"/>
          <w:rFonts w:ascii="Times New Roman" w:hAnsi="Times New Roman" w:hint="default"/>
          <w:rtl w:val="0"/>
          <w:lang w:val="en-US"/>
        </w:rPr>
        <w:t>ú</w:t>
      </w:r>
      <w:r>
        <w:rPr>
          <w:rStyle w:val="Hyperlink.0"/>
          <w:rFonts w:ascii="Times New Roman" w:hAnsi="Times New Roman"/>
          <w:rtl w:val="0"/>
          <w:lang w:val="en-US"/>
        </w:rPr>
        <w:t>ltiples perturbaciones simult</w:t>
      </w:r>
      <w:r>
        <w:rPr>
          <w:rStyle w:val="Hyperlink.0"/>
          <w:rFonts w:ascii="Times New Roman" w:hAnsi="Times New Roman" w:hint="default"/>
          <w:rtl w:val="0"/>
          <w:lang w:val="en-US"/>
        </w:rPr>
        <w:t>á</w:t>
      </w:r>
      <w:r>
        <w:rPr>
          <w:rStyle w:val="Hyperlink.0"/>
          <w:rFonts w:ascii="Times New Roman" w:hAnsi="Times New Roman"/>
          <w:rtl w:val="0"/>
          <w:lang w:val="en-US"/>
        </w:rPr>
        <w:t>neamente (aumento de temperatura, pesquer</w:t>
      </w:r>
      <w:r>
        <w:rPr>
          <w:rStyle w:val="Hyperlink.0"/>
          <w:rFonts w:ascii="Times New Roman" w:hAnsi="Times New Roman" w:hint="default"/>
          <w:rtl w:val="0"/>
          <w:lang w:val="en-US"/>
        </w:rPr>
        <w:t>í</w:t>
      </w:r>
      <w:r>
        <w:rPr>
          <w:rStyle w:val="Hyperlink.0"/>
          <w:rFonts w:ascii="Times New Roman" w:hAnsi="Times New Roman"/>
          <w:rtl w:val="0"/>
          <w:lang w:val="en-US"/>
        </w:rPr>
        <w:t>as) (Dans et al. 2021; Gutt et al. 2021), es posible que se desencadenen cambios de r</w:t>
      </w:r>
      <w:r>
        <w:rPr>
          <w:rStyle w:val="Hyperlink.0"/>
          <w:rFonts w:ascii="Times New Roman" w:hAnsi="Times New Roman" w:hint="default"/>
          <w:rtl w:val="0"/>
          <w:lang w:val="en-US"/>
        </w:rPr>
        <w:t>é</w:t>
      </w:r>
      <w:r>
        <w:rPr>
          <w:rStyle w:val="Hyperlink.0"/>
          <w:rFonts w:ascii="Times New Roman" w:hAnsi="Times New Roman"/>
          <w:rtl w:val="0"/>
          <w:lang w:val="en-US"/>
        </w:rPr>
        <w:t>gimen o de estructura en el entramado de m</w:t>
      </w:r>
      <w:r>
        <w:rPr>
          <w:rStyle w:val="Hyperlink.0"/>
          <w:rFonts w:ascii="Times New Roman" w:hAnsi="Times New Roman" w:hint="default"/>
          <w:rtl w:val="0"/>
          <w:lang w:val="en-US"/>
        </w:rPr>
        <w:t>ú</w:t>
      </w:r>
      <w:r>
        <w:rPr>
          <w:rStyle w:val="Hyperlink.0"/>
          <w:rFonts w:ascii="Times New Roman" w:hAnsi="Times New Roman"/>
          <w:rtl w:val="0"/>
          <w:lang w:val="en-US"/>
        </w:rPr>
        <w:t>ltiples interacciones tr</w:t>
      </w:r>
      <w:r>
        <w:rPr>
          <w:rStyle w:val="Hyperlink.0"/>
          <w:rFonts w:ascii="Times New Roman" w:hAnsi="Times New Roman" w:hint="default"/>
          <w:rtl w:val="0"/>
          <w:lang w:val="en-US"/>
        </w:rPr>
        <w:t>ó</w:t>
      </w:r>
      <w:r>
        <w:rPr>
          <w:rStyle w:val="Hyperlink.0"/>
          <w:rFonts w:ascii="Times New Roman" w:hAnsi="Times New Roman"/>
          <w:rtl w:val="0"/>
          <w:lang w:val="en-US"/>
        </w:rPr>
        <w:t>ficas. Un cambio de r</w:t>
      </w:r>
      <w:r>
        <w:rPr>
          <w:rStyle w:val="Hyperlink.0"/>
          <w:rFonts w:ascii="Times New Roman" w:hAnsi="Times New Roman" w:hint="default"/>
          <w:rtl w:val="0"/>
          <w:lang w:val="en-US"/>
        </w:rPr>
        <w:t>é</w:t>
      </w:r>
      <w:r>
        <w:rPr>
          <w:rStyle w:val="Hyperlink.0"/>
          <w:rFonts w:ascii="Times New Roman" w:hAnsi="Times New Roman"/>
          <w:rtl w:val="0"/>
          <w:lang w:val="en-US"/>
        </w:rPr>
        <w:t>gimen en un ecosistema puede definirse como la ocurrencia de cambios relativamente abruptos entre estados persistentes que pueden presentarse en un sistema complejo (deYoung et al. 2008). Generalmente estos cambios se producen a nivel local pero pueden propagarse espacialmente hasta comprender regiones extensas (Ekl</w:t>
      </w:r>
      <w:r>
        <w:rPr>
          <w:rStyle w:val="Hyperlink.0"/>
          <w:rFonts w:ascii="Times New Roman" w:hAnsi="Times New Roman" w:hint="default"/>
          <w:rtl w:val="0"/>
          <w:lang w:val="en-US"/>
        </w:rPr>
        <w:t>ö</w:t>
      </w:r>
      <w:r>
        <w:rPr>
          <w:rStyle w:val="Hyperlink.0"/>
          <w:rFonts w:ascii="Times New Roman" w:hAnsi="Times New Roman"/>
          <w:rtl w:val="0"/>
          <w:lang w:val="en-US"/>
        </w:rPr>
        <w:t>f et al. 2020). La conexi</w:t>
      </w:r>
      <w:r>
        <w:rPr>
          <w:rStyle w:val="Hyperlink.0"/>
          <w:rFonts w:ascii="Times New Roman" w:hAnsi="Times New Roman" w:hint="default"/>
          <w:rtl w:val="0"/>
          <w:lang w:val="en-US"/>
        </w:rPr>
        <w:t>ó</w:t>
      </w:r>
      <w:r>
        <w:rPr>
          <w:rStyle w:val="Hyperlink.0"/>
          <w:rFonts w:ascii="Times New Roman" w:hAnsi="Times New Roman"/>
          <w:rtl w:val="0"/>
          <w:lang w:val="en-US"/>
        </w:rPr>
        <w:t>n entre los cambios de r</w:t>
      </w:r>
      <w:r>
        <w:rPr>
          <w:rStyle w:val="Hyperlink.0"/>
          <w:rFonts w:ascii="Times New Roman" w:hAnsi="Times New Roman" w:hint="default"/>
          <w:rtl w:val="0"/>
          <w:lang w:val="en-US"/>
        </w:rPr>
        <w:t>é</w:t>
      </w:r>
      <w:r>
        <w:rPr>
          <w:rStyle w:val="Hyperlink.0"/>
          <w:rFonts w:ascii="Times New Roman" w:hAnsi="Times New Roman"/>
          <w:rtl w:val="0"/>
          <w:lang w:val="en-US"/>
        </w:rPr>
        <w:t xml:space="preserve">gimen entre diferentes </w:t>
      </w:r>
      <w:r>
        <w:rPr>
          <w:rStyle w:val="Hyperlink.0"/>
          <w:rFonts w:ascii="Times New Roman" w:hAnsi="Times New Roman" w:hint="default"/>
          <w:rtl w:val="0"/>
          <w:lang w:val="en-US"/>
        </w:rPr>
        <w:t>á</w:t>
      </w:r>
      <w:r>
        <w:rPr>
          <w:rStyle w:val="Hyperlink.0"/>
          <w:rFonts w:ascii="Times New Roman" w:hAnsi="Times New Roman"/>
          <w:rtl w:val="0"/>
          <w:lang w:val="en-US"/>
        </w:rPr>
        <w:t>reas puede darse debido a la dispersi</w:t>
      </w:r>
      <w:r>
        <w:rPr>
          <w:rStyle w:val="Hyperlink.0"/>
          <w:rFonts w:ascii="Times New Roman" w:hAnsi="Times New Roman" w:hint="default"/>
          <w:rtl w:val="0"/>
          <w:lang w:val="en-US"/>
        </w:rPr>
        <w:t>ó</w:t>
      </w:r>
      <w:r>
        <w:rPr>
          <w:rStyle w:val="Hyperlink.0"/>
          <w:rFonts w:ascii="Times New Roman" w:hAnsi="Times New Roman"/>
          <w:rtl w:val="0"/>
          <w:lang w:val="en-US"/>
        </w:rPr>
        <w:t xml:space="preserve">n de especies. Si los organismos se dispersan entre </w:t>
      </w:r>
      <w:r>
        <w:rPr>
          <w:rStyle w:val="Hyperlink.0"/>
          <w:rFonts w:ascii="Times New Roman" w:hAnsi="Times New Roman" w:hint="default"/>
          <w:rtl w:val="0"/>
          <w:lang w:val="en-US"/>
        </w:rPr>
        <w:t>á</w:t>
      </w:r>
      <w:r>
        <w:rPr>
          <w:rStyle w:val="Hyperlink.0"/>
          <w:rFonts w:ascii="Times New Roman" w:hAnsi="Times New Roman"/>
          <w:rtl w:val="0"/>
          <w:lang w:val="en-US"/>
        </w:rPr>
        <w:t>reas locales, el cambio deber</w:t>
      </w:r>
      <w:r>
        <w:rPr>
          <w:rStyle w:val="Hyperlink.0"/>
          <w:rFonts w:ascii="Times New Roman" w:hAnsi="Times New Roman" w:hint="default"/>
          <w:rtl w:val="0"/>
          <w:lang w:val="en-US"/>
        </w:rPr>
        <w:t>í</w:t>
      </w:r>
      <w:r>
        <w:rPr>
          <w:rStyle w:val="Hyperlink.0"/>
          <w:rFonts w:ascii="Times New Roman" w:hAnsi="Times New Roman"/>
          <w:rtl w:val="0"/>
          <w:lang w:val="en-US"/>
        </w:rPr>
        <w:t xml:space="preserve">a comenzar en las </w:t>
      </w:r>
      <w:r>
        <w:rPr>
          <w:rStyle w:val="Hyperlink.0"/>
          <w:rFonts w:ascii="Times New Roman" w:hAnsi="Times New Roman" w:hint="default"/>
          <w:rtl w:val="0"/>
          <w:lang w:val="en-US"/>
        </w:rPr>
        <w:t>á</w:t>
      </w:r>
      <w:r>
        <w:rPr>
          <w:rStyle w:val="Hyperlink.0"/>
          <w:rFonts w:ascii="Times New Roman" w:hAnsi="Times New Roman"/>
          <w:rtl w:val="0"/>
          <w:lang w:val="en-US"/>
        </w:rPr>
        <w:t>reas donde los sistemas est</w:t>
      </w:r>
      <w:r>
        <w:rPr>
          <w:rStyle w:val="Hyperlink.0"/>
          <w:rFonts w:ascii="Times New Roman" w:hAnsi="Times New Roman" w:hint="default"/>
          <w:rtl w:val="0"/>
          <w:lang w:val="en-US"/>
        </w:rPr>
        <w:t>á</w:t>
      </w:r>
      <w:r>
        <w:rPr>
          <w:rStyle w:val="Hyperlink.0"/>
          <w:rFonts w:ascii="Times New Roman" w:hAnsi="Times New Roman"/>
          <w:rtl w:val="0"/>
          <w:lang w:val="en-US"/>
        </w:rPr>
        <w:t>n m</w:t>
      </w:r>
      <w:r>
        <w:rPr>
          <w:rStyle w:val="Hyperlink.0"/>
          <w:rFonts w:ascii="Times New Roman" w:hAnsi="Times New Roman" w:hint="default"/>
          <w:rtl w:val="0"/>
          <w:lang w:val="en-US"/>
        </w:rPr>
        <w:t>á</w:t>
      </w:r>
      <w:r>
        <w:rPr>
          <w:rStyle w:val="Hyperlink.0"/>
          <w:rFonts w:ascii="Times New Roman" w:hAnsi="Times New Roman"/>
          <w:rtl w:val="0"/>
          <w:lang w:val="en-US"/>
        </w:rPr>
        <w:t>s cerca de los umbrales de transici</w:t>
      </w:r>
      <w:r>
        <w:rPr>
          <w:rStyle w:val="Hyperlink.0"/>
          <w:rFonts w:ascii="Times New Roman" w:hAnsi="Times New Roman" w:hint="default"/>
          <w:rtl w:val="0"/>
          <w:lang w:val="en-US"/>
        </w:rPr>
        <w:t>ó</w:t>
      </w:r>
      <w:r>
        <w:rPr>
          <w:rStyle w:val="Hyperlink.0"/>
          <w:rFonts w:ascii="Times New Roman" w:hAnsi="Times New Roman"/>
          <w:rtl w:val="0"/>
          <w:lang w:val="en-US"/>
        </w:rPr>
        <w:t>n, propag</w:t>
      </w:r>
      <w:r>
        <w:rPr>
          <w:rStyle w:val="Hyperlink.0"/>
          <w:rFonts w:ascii="Times New Roman" w:hAnsi="Times New Roman" w:hint="default"/>
          <w:rtl w:val="0"/>
          <w:lang w:val="en-US"/>
        </w:rPr>
        <w:t>á</w:t>
      </w:r>
      <w:r>
        <w:rPr>
          <w:rStyle w:val="Hyperlink.0"/>
          <w:rFonts w:ascii="Times New Roman" w:hAnsi="Times New Roman"/>
          <w:rtl w:val="0"/>
          <w:lang w:val="en-US"/>
        </w:rPr>
        <w:t xml:space="preserve">ndose gradualmente hacia otras </w:t>
      </w:r>
      <w:r>
        <w:rPr>
          <w:rStyle w:val="Hyperlink.0"/>
          <w:rFonts w:ascii="Times New Roman" w:hAnsi="Times New Roman" w:hint="default"/>
          <w:rtl w:val="0"/>
          <w:lang w:val="en-US"/>
        </w:rPr>
        <w:t>á</w:t>
      </w:r>
      <w:r>
        <w:rPr>
          <w:rStyle w:val="Hyperlink.0"/>
          <w:rFonts w:ascii="Times New Roman" w:hAnsi="Times New Roman"/>
          <w:rtl w:val="0"/>
          <w:lang w:val="en-US"/>
        </w:rPr>
        <w:t>reas como un efecto domin</w:t>
      </w:r>
      <w:r>
        <w:rPr>
          <w:rStyle w:val="Hyperlink.0"/>
          <w:rFonts w:ascii="Times New Roman" w:hAnsi="Times New Roman" w:hint="default"/>
          <w:rtl w:val="0"/>
          <w:lang w:val="en-US"/>
        </w:rPr>
        <w:t xml:space="preserve">ó </w:t>
      </w:r>
      <w:r>
        <w:rPr>
          <w:rStyle w:val="Hyperlink.0"/>
          <w:rFonts w:ascii="Times New Roman" w:hAnsi="Times New Roman"/>
          <w:rtl w:val="0"/>
          <w:lang w:val="en-US"/>
        </w:rPr>
        <w:t>(Leemput</w:t>
      </w:r>
      <w:r>
        <w:rPr>
          <w:rStyle w:val="Ninguno"/>
          <w:rFonts w:ascii="Times New Roman" w:hAnsi="Times New Roman"/>
          <w:rtl w:val="0"/>
          <w:lang w:val="es-ES_tradnl"/>
        </w:rPr>
        <w:t xml:space="preserve"> et al.</w:t>
      </w:r>
      <w:r>
        <w:rPr>
          <w:rStyle w:val="Hyperlink.0"/>
          <w:rFonts w:ascii="Times New Roman" w:hAnsi="Times New Roman"/>
          <w:rtl w:val="0"/>
          <w:lang w:val="en-US"/>
        </w:rPr>
        <w:t xml:space="preserve"> 2015). La mayor interconexi</w:t>
      </w:r>
      <w:r>
        <w:rPr>
          <w:rStyle w:val="Hyperlink.0"/>
          <w:rFonts w:ascii="Times New Roman" w:hAnsi="Times New Roman" w:hint="default"/>
          <w:rtl w:val="0"/>
          <w:lang w:val="en-US"/>
        </w:rPr>
        <w:t>ó</w:t>
      </w:r>
      <w:r>
        <w:rPr>
          <w:rStyle w:val="Hyperlink.0"/>
          <w:rFonts w:ascii="Times New Roman" w:hAnsi="Times New Roman"/>
          <w:rtl w:val="0"/>
          <w:lang w:val="en-US"/>
        </w:rPr>
        <w:t>n entre cambios de r</w:t>
      </w:r>
      <w:r>
        <w:rPr>
          <w:rStyle w:val="Hyperlink.0"/>
          <w:rFonts w:ascii="Times New Roman" w:hAnsi="Times New Roman" w:hint="default"/>
          <w:rtl w:val="0"/>
          <w:lang w:val="en-US"/>
        </w:rPr>
        <w:t>é</w:t>
      </w:r>
      <w:r>
        <w:rPr>
          <w:rStyle w:val="Hyperlink.0"/>
          <w:rFonts w:ascii="Times New Roman" w:hAnsi="Times New Roman"/>
          <w:rtl w:val="0"/>
          <w:lang w:val="en-US"/>
        </w:rPr>
        <w:t>gimen fue encontrada en ecosistemas marinos en estudios que involucran comunidades de macroalgas, fen</w:t>
      </w:r>
      <w:r>
        <w:rPr>
          <w:rStyle w:val="Hyperlink.0"/>
          <w:rFonts w:ascii="Times New Roman" w:hAnsi="Times New Roman" w:hint="default"/>
          <w:rtl w:val="0"/>
          <w:lang w:val="en-US"/>
        </w:rPr>
        <w:t>ó</w:t>
      </w:r>
      <w:r>
        <w:rPr>
          <w:rStyle w:val="Hyperlink.0"/>
          <w:rFonts w:ascii="Times New Roman" w:hAnsi="Times New Roman"/>
          <w:rtl w:val="0"/>
          <w:lang w:val="en-US"/>
        </w:rPr>
        <w:t>menos de eutroficaci</w:t>
      </w:r>
      <w:r>
        <w:rPr>
          <w:rStyle w:val="Hyperlink.0"/>
          <w:rFonts w:ascii="Times New Roman" w:hAnsi="Times New Roman" w:hint="default"/>
          <w:rtl w:val="0"/>
          <w:lang w:val="en-US"/>
        </w:rPr>
        <w:t>ó</w:t>
      </w:r>
      <w:r>
        <w:rPr>
          <w:rStyle w:val="Hyperlink.0"/>
          <w:rFonts w:ascii="Times New Roman" w:hAnsi="Times New Roman"/>
          <w:rtl w:val="0"/>
          <w:lang w:val="en-US"/>
        </w:rPr>
        <w:t>n o el colapso de pesquer</w:t>
      </w:r>
      <w:r>
        <w:rPr>
          <w:rStyle w:val="Hyperlink.0"/>
          <w:rFonts w:ascii="Times New Roman" w:hAnsi="Times New Roman" w:hint="default"/>
          <w:rtl w:val="0"/>
          <w:lang w:val="en-US"/>
        </w:rPr>
        <w:t>í</w:t>
      </w:r>
      <w:r>
        <w:rPr>
          <w:rStyle w:val="Hyperlink.0"/>
          <w:rFonts w:ascii="Times New Roman" w:hAnsi="Times New Roman"/>
          <w:rtl w:val="0"/>
          <w:lang w:val="en-US"/>
        </w:rPr>
        <w:t xml:space="preserve">as (Rocha et al. 2018). Dada la conectividad entre las </w:t>
      </w:r>
      <w:r>
        <w:rPr>
          <w:rStyle w:val="Hyperlink.0"/>
          <w:rFonts w:ascii="Times New Roman" w:hAnsi="Times New Roman" w:hint="default"/>
          <w:rtl w:val="0"/>
          <w:lang w:val="en-US"/>
        </w:rPr>
        <w:t>á</w:t>
      </w:r>
      <w:r>
        <w:rPr>
          <w:rStyle w:val="Hyperlink.0"/>
          <w:rFonts w:ascii="Times New Roman" w:hAnsi="Times New Roman"/>
          <w:rtl w:val="0"/>
          <w:lang w:val="en-US"/>
        </w:rPr>
        <w:t>reas</w:t>
      </w:r>
      <w:ins w:id="284" w:date="2022-12-20T11:02:44Z" w:author="Revisor">
        <w:r>
          <w:rPr>
            <w:rStyle w:val="Hyperlink.0"/>
            <w:rFonts w:ascii="Times New Roman" w:hAnsi="Times New Roman"/>
            <w:rtl w:val="0"/>
            <w:lang w:val="es-ES_tradnl"/>
          </w:rPr>
          <w:t xml:space="preserve"> </w:t>
        </w:r>
      </w:ins>
      <w:del w:id="285" w:date="2022-12-20T11:02:43Z" w:author="Revisor">
        <w:r>
          <w:rPr>
            <w:rStyle w:val="Hyperlink.0"/>
            <w:rFonts w:ascii="Times New Roman" w:hAnsi="Times New Roman"/>
            <w:rtl w:val="0"/>
            <w:lang w:val="en-US"/>
          </w:rPr>
          <w:delText xml:space="preserve"> del gradiente latitudinal </w:delText>
        </w:r>
      </w:del>
      <w:r>
        <w:rPr>
          <w:rStyle w:val="Hyperlink.0"/>
          <w:rFonts w:ascii="Times New Roman" w:hAnsi="Times New Roman"/>
          <w:rtl w:val="0"/>
          <w:lang w:val="en-US"/>
        </w:rPr>
        <w:t>(Franco et al. 2018; Matano</w:t>
      </w:r>
      <w:r>
        <w:rPr>
          <w:rStyle w:val="Ninguno"/>
          <w:rFonts w:ascii="Times New Roman" w:hAnsi="Times New Roman"/>
          <w:rtl w:val="0"/>
          <w:lang w:val="es-ES_tradnl"/>
        </w:rPr>
        <w:t xml:space="preserve"> et al. </w:t>
      </w:r>
      <w:r>
        <w:rPr>
          <w:rStyle w:val="Hyperlink.0"/>
          <w:rFonts w:ascii="Times New Roman" w:hAnsi="Times New Roman"/>
          <w:rtl w:val="0"/>
          <w:lang w:val="en-US"/>
        </w:rPr>
        <w:t>2019), es de sumo inter</w:t>
      </w:r>
      <w:r>
        <w:rPr>
          <w:rStyle w:val="Hyperlink.0"/>
          <w:rFonts w:ascii="Times New Roman" w:hAnsi="Times New Roman" w:hint="default"/>
          <w:rtl w:val="0"/>
          <w:lang w:val="en-US"/>
        </w:rPr>
        <w:t>é</w:t>
      </w:r>
      <w:r>
        <w:rPr>
          <w:rStyle w:val="Hyperlink.0"/>
          <w:rFonts w:ascii="Times New Roman" w:hAnsi="Times New Roman"/>
          <w:rtl w:val="0"/>
          <w:lang w:val="en-US"/>
        </w:rPr>
        <w:t>s realizar un an</w:t>
      </w:r>
      <w:r>
        <w:rPr>
          <w:rStyle w:val="Hyperlink.0"/>
          <w:rFonts w:ascii="Times New Roman" w:hAnsi="Times New Roman" w:hint="default"/>
          <w:rtl w:val="0"/>
          <w:lang w:val="en-US"/>
        </w:rPr>
        <w:t>á</w:t>
      </w:r>
      <w:r>
        <w:rPr>
          <w:rStyle w:val="Hyperlink.0"/>
          <w:rFonts w:ascii="Times New Roman" w:hAnsi="Times New Roman"/>
          <w:rtl w:val="0"/>
          <w:lang w:val="en-US"/>
        </w:rPr>
        <w:t>lisis regional sobre la posible presencia de cambios de r</w:t>
      </w:r>
      <w:r>
        <w:rPr>
          <w:rStyle w:val="Hyperlink.0"/>
          <w:rFonts w:ascii="Times New Roman" w:hAnsi="Times New Roman" w:hint="default"/>
          <w:rtl w:val="0"/>
          <w:lang w:val="en-US"/>
        </w:rPr>
        <w:t>é</w:t>
      </w:r>
      <w:r>
        <w:rPr>
          <w:rStyle w:val="Hyperlink.0"/>
          <w:rFonts w:ascii="Times New Roman" w:hAnsi="Times New Roman"/>
          <w:rtl w:val="0"/>
          <w:lang w:val="en-US"/>
        </w:rPr>
        <w:t>gimen locales y su conexi</w:t>
      </w:r>
      <w:r>
        <w:rPr>
          <w:rStyle w:val="Hyperlink.0"/>
          <w:rFonts w:ascii="Times New Roman" w:hAnsi="Times New Roman" w:hint="default"/>
          <w:rtl w:val="0"/>
          <w:lang w:val="en-US"/>
        </w:rPr>
        <w:t>ó</w:t>
      </w:r>
      <w:r>
        <w:rPr>
          <w:rStyle w:val="Hyperlink.0"/>
          <w:rFonts w:ascii="Times New Roman" w:hAnsi="Times New Roman"/>
          <w:rtl w:val="0"/>
          <w:lang w:val="en-US"/>
        </w:rPr>
        <w:t>n a nivel regional.</w:t>
      </w:r>
      <w:bookmarkEnd w:id="254"/>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agradecimientos" w:id="286"/>
      <w:r>
        <w:rPr>
          <w:rStyle w:val="Ninguno"/>
          <w:rFonts w:ascii="Times New Roman" w:hAnsi="Times New Roman"/>
          <w:outline w:val="0"/>
          <w:color w:val="000000"/>
          <w:sz w:val="24"/>
          <w:szCs w:val="24"/>
          <w:u w:color="000000"/>
          <w:rtl w:val="0"/>
          <w:lang w:val="es-ES_tradnl"/>
          <w14:textFill>
            <w14:solidFill>
              <w14:srgbClr w14:val="000000"/>
            </w14:solidFill>
          </w14:textFill>
        </w:rPr>
        <w:t>Agradecimientos</w:t>
      </w:r>
    </w:p>
    <w:p>
      <w:pPr>
        <w:pStyle w:val="First Paragraph"/>
        <w:spacing w:line="360" w:lineRule="auto"/>
        <w:jc w:val="both"/>
        <w:rPr>
          <w:rStyle w:val="Ninguno"/>
          <w:rFonts w:ascii="Times New Roman" w:cs="Times New Roman" w:hAnsi="Times New Roman" w:eastAsia="Times New Roman"/>
        </w:rPr>
      </w:pPr>
      <w:r>
        <w:rPr>
          <w:rStyle w:val="Ninguno"/>
          <w:rFonts w:ascii="Times New Roman" w:hAnsi="Times New Roman"/>
          <w:rtl w:val="0"/>
          <w:lang w:val="en-US"/>
        </w:rPr>
        <w:t>Agradecemos el esfuerzo y dedicaci</w:t>
      </w:r>
      <w:r>
        <w:rPr>
          <w:rStyle w:val="Ninguno"/>
          <w:rFonts w:ascii="Times New Roman" w:hAnsi="Times New Roman" w:hint="default"/>
          <w:rtl w:val="0"/>
          <w:lang w:val="en-US"/>
        </w:rPr>
        <w:t>ó</w:t>
      </w:r>
      <w:r>
        <w:rPr>
          <w:rStyle w:val="Ninguno"/>
          <w:rFonts w:ascii="Times New Roman" w:hAnsi="Times New Roman"/>
          <w:rtl w:val="0"/>
          <w:lang w:val="en-US"/>
        </w:rPr>
        <w:t>n de las personas que han llevado adelante las investigaciones que nos han permitido realizar esta revisi</w:t>
      </w:r>
      <w:r>
        <w:rPr>
          <w:rStyle w:val="Ninguno"/>
          <w:rFonts w:ascii="Times New Roman" w:hAnsi="Times New Roman" w:hint="default"/>
          <w:rtl w:val="0"/>
          <w:lang w:val="en-US"/>
        </w:rPr>
        <w:t>ó</w:t>
      </w:r>
      <w:r>
        <w:rPr>
          <w:rStyle w:val="Ninguno"/>
          <w:rFonts w:ascii="Times New Roman" w:hAnsi="Times New Roman"/>
          <w:rtl w:val="0"/>
          <w:lang w:val="en-US"/>
        </w:rPr>
        <w:t>n. TIM y LAS agradecen el subsidio otorgado recientemente por el Consejo Nacional de Investigaciones Cient</w:t>
      </w:r>
      <w:r>
        <w:rPr>
          <w:rStyle w:val="Ninguno"/>
          <w:rFonts w:ascii="Times New Roman" w:hAnsi="Times New Roman" w:hint="default"/>
          <w:rtl w:val="0"/>
          <w:lang w:val="en-US"/>
        </w:rPr>
        <w:t>í</w:t>
      </w:r>
      <w:r>
        <w:rPr>
          <w:rStyle w:val="Ninguno"/>
          <w:rFonts w:ascii="Times New Roman" w:hAnsi="Times New Roman"/>
          <w:rtl w:val="0"/>
          <w:lang w:val="en-US"/>
        </w:rPr>
        <w:t>ficas y T</w:t>
      </w:r>
      <w:r>
        <w:rPr>
          <w:rStyle w:val="Ninguno"/>
          <w:rFonts w:ascii="Times New Roman" w:hAnsi="Times New Roman" w:hint="default"/>
          <w:rtl w:val="0"/>
          <w:lang w:val="en-US"/>
        </w:rPr>
        <w:t>é</w:t>
      </w:r>
      <w:r>
        <w:rPr>
          <w:rStyle w:val="Ninguno"/>
          <w:rFonts w:ascii="Times New Roman" w:hAnsi="Times New Roman"/>
          <w:rtl w:val="0"/>
          <w:lang w:val="en-US"/>
        </w:rPr>
        <w:t>cnicas (CONICET, Argentina) para desarrollar el Proyecto de Investigaci</w:t>
      </w:r>
      <w:r>
        <w:rPr>
          <w:rStyle w:val="Ninguno"/>
          <w:rFonts w:ascii="Times New Roman" w:hAnsi="Times New Roman" w:hint="default"/>
          <w:rtl w:val="0"/>
          <w:lang w:val="en-US"/>
        </w:rPr>
        <w:t>ó</w:t>
      </w:r>
      <w:r>
        <w:rPr>
          <w:rStyle w:val="Ninguno"/>
          <w:rFonts w:ascii="Times New Roman" w:hAnsi="Times New Roman"/>
          <w:rtl w:val="0"/>
          <w:lang w:val="en-US"/>
        </w:rPr>
        <w:t xml:space="preserve">n Plurianual </w:t>
      </w:r>
      <w:r>
        <w:rPr>
          <w:rStyle w:val="Ninguno"/>
          <w:rFonts w:ascii="Times New Roman" w:hAnsi="Times New Roman" w:hint="default"/>
          <w:rtl w:val="0"/>
          <w:lang w:val="en-US"/>
        </w:rPr>
        <w:t>“¿</w:t>
      </w:r>
      <w:r>
        <w:rPr>
          <w:rStyle w:val="Ninguno"/>
          <w:rFonts w:ascii="Times New Roman" w:hAnsi="Times New Roman"/>
          <w:rtl w:val="0"/>
          <w:lang w:val="en-US"/>
        </w:rPr>
        <w:t>Cu</w:t>
      </w:r>
      <w:r>
        <w:rPr>
          <w:rStyle w:val="Ninguno"/>
          <w:rFonts w:ascii="Times New Roman" w:hAnsi="Times New Roman" w:hint="default"/>
          <w:rtl w:val="0"/>
          <w:lang w:val="en-US"/>
        </w:rPr>
        <w:t>á</w:t>
      </w:r>
      <w:r>
        <w:rPr>
          <w:rStyle w:val="Ninguno"/>
          <w:rFonts w:ascii="Times New Roman" w:hAnsi="Times New Roman"/>
          <w:rtl w:val="0"/>
          <w:lang w:val="en-US"/>
        </w:rPr>
        <w:t>les son los efectos de los cambios ambientales antropog</w:t>
      </w:r>
      <w:r>
        <w:rPr>
          <w:rStyle w:val="Ninguno"/>
          <w:rFonts w:ascii="Times New Roman" w:hAnsi="Times New Roman" w:hint="default"/>
          <w:rtl w:val="0"/>
          <w:lang w:val="en-US"/>
        </w:rPr>
        <w:t>é</w:t>
      </w:r>
      <w:r>
        <w:rPr>
          <w:rStyle w:val="Ninguno"/>
          <w:rFonts w:ascii="Times New Roman" w:hAnsi="Times New Roman"/>
          <w:rtl w:val="0"/>
          <w:lang w:val="en-US"/>
        </w:rPr>
        <w:t>nicos en las interacciones tr</w:t>
      </w:r>
      <w:r>
        <w:rPr>
          <w:rStyle w:val="Ninguno"/>
          <w:rFonts w:ascii="Times New Roman" w:hAnsi="Times New Roman" w:hint="default"/>
          <w:rtl w:val="0"/>
          <w:lang w:val="en-US"/>
        </w:rPr>
        <w:t>ó</w:t>
      </w:r>
      <w:r>
        <w:rPr>
          <w:rStyle w:val="Ninguno"/>
          <w:rFonts w:ascii="Times New Roman" w:hAnsi="Times New Roman"/>
          <w:rtl w:val="0"/>
          <w:lang w:val="en-US"/>
        </w:rPr>
        <w:t>ficas de las comunidades de los ecosistemas marinos en el gradiente latitudinal Atl</w:t>
      </w:r>
      <w:r>
        <w:rPr>
          <w:rStyle w:val="Ninguno"/>
          <w:rFonts w:ascii="Times New Roman" w:hAnsi="Times New Roman" w:hint="default"/>
          <w:rtl w:val="0"/>
          <w:lang w:val="en-US"/>
        </w:rPr>
        <w:t>á</w:t>
      </w:r>
      <w:r>
        <w:rPr>
          <w:rStyle w:val="Ninguno"/>
          <w:rFonts w:ascii="Times New Roman" w:hAnsi="Times New Roman"/>
          <w:rtl w:val="0"/>
          <w:lang w:val="en-US"/>
        </w:rPr>
        <w:t>ntico Sudoccidental - Ant</w:t>
      </w:r>
      <w:r>
        <w:rPr>
          <w:rStyle w:val="Ninguno"/>
          <w:rFonts w:ascii="Times New Roman" w:hAnsi="Times New Roman" w:hint="default"/>
          <w:rtl w:val="0"/>
          <w:lang w:val="en-US"/>
        </w:rPr>
        <w:t>á</w:t>
      </w:r>
      <w:r>
        <w:rPr>
          <w:rStyle w:val="Ninguno"/>
          <w:rFonts w:ascii="Times New Roman" w:hAnsi="Times New Roman"/>
          <w:rtl w:val="0"/>
          <w:lang w:val="en-US"/>
        </w:rPr>
        <w:t>rtida?</w:t>
      </w:r>
      <w:r>
        <w:rPr>
          <w:rStyle w:val="Ninguno"/>
          <w:rFonts w:ascii="Times New Roman" w:hAnsi="Times New Roman" w:hint="default"/>
          <w:rtl w:val="0"/>
          <w:lang w:val="en-US"/>
        </w:rPr>
        <w:t xml:space="preserve">” </w:t>
      </w:r>
      <w:r>
        <w:rPr>
          <w:rStyle w:val="Ninguno"/>
          <w:rFonts w:ascii="Times New Roman" w:hAnsi="Times New Roman"/>
          <w:rtl w:val="0"/>
          <w:lang w:val="en-US"/>
        </w:rPr>
        <w:t>(c</w:t>
      </w:r>
      <w:r>
        <w:rPr>
          <w:rStyle w:val="Ninguno"/>
          <w:rFonts w:ascii="Times New Roman" w:hAnsi="Times New Roman" w:hint="default"/>
          <w:rtl w:val="0"/>
          <w:lang w:val="en-US"/>
        </w:rPr>
        <w:t>ó</w:t>
      </w:r>
      <w:r>
        <w:rPr>
          <w:rStyle w:val="Ninguno"/>
          <w:rFonts w:ascii="Times New Roman" w:hAnsi="Times New Roman"/>
          <w:rtl w:val="0"/>
          <w:lang w:val="en-US"/>
        </w:rPr>
        <w:t>d. 11220210100907CO). Esto nos permitir</w:t>
      </w:r>
      <w:r>
        <w:rPr>
          <w:rStyle w:val="Ninguno"/>
          <w:rFonts w:ascii="Times New Roman" w:hAnsi="Times New Roman" w:hint="default"/>
          <w:rtl w:val="0"/>
          <w:lang w:val="en-US"/>
        </w:rPr>
        <w:t xml:space="preserve">á </w:t>
      </w:r>
      <w:r>
        <w:rPr>
          <w:rStyle w:val="Ninguno"/>
          <w:rFonts w:ascii="Times New Roman" w:hAnsi="Times New Roman"/>
          <w:rtl w:val="0"/>
          <w:lang w:val="en-US"/>
        </w:rPr>
        <w:t>generar nuevo conocimiento sobre los efectos de los cambios ambientales antropog</w:t>
      </w:r>
      <w:r>
        <w:rPr>
          <w:rStyle w:val="Ninguno"/>
          <w:rFonts w:ascii="Times New Roman" w:hAnsi="Times New Roman" w:hint="default"/>
          <w:rtl w:val="0"/>
          <w:lang w:val="en-US"/>
        </w:rPr>
        <w:t>é</w:t>
      </w:r>
      <w:r>
        <w:rPr>
          <w:rStyle w:val="Ninguno"/>
          <w:rFonts w:ascii="Times New Roman" w:hAnsi="Times New Roman"/>
          <w:rtl w:val="0"/>
          <w:lang w:val="en-US"/>
        </w:rPr>
        <w:t>nicos en las redes tr</w:t>
      </w:r>
      <w:r>
        <w:rPr>
          <w:rStyle w:val="Ninguno"/>
          <w:rFonts w:ascii="Times New Roman" w:hAnsi="Times New Roman" w:hint="default"/>
          <w:rtl w:val="0"/>
          <w:lang w:val="en-US"/>
        </w:rPr>
        <w:t>ó</w:t>
      </w:r>
      <w:r>
        <w:rPr>
          <w:rStyle w:val="Ninguno"/>
          <w:rFonts w:ascii="Times New Roman" w:hAnsi="Times New Roman"/>
          <w:rtl w:val="0"/>
          <w:lang w:val="en-US"/>
        </w:rPr>
        <w:t>ficas de diferentes ecosistemas marinos del Atl</w:t>
      </w:r>
      <w:r>
        <w:rPr>
          <w:rStyle w:val="Ninguno"/>
          <w:rFonts w:ascii="Times New Roman" w:hAnsi="Times New Roman" w:hint="default"/>
          <w:rtl w:val="0"/>
          <w:lang w:val="en-US"/>
        </w:rPr>
        <w:t>á</w:t>
      </w:r>
      <w:r>
        <w:rPr>
          <w:rStyle w:val="Ninguno"/>
          <w:rFonts w:ascii="Times New Roman" w:hAnsi="Times New Roman"/>
          <w:rtl w:val="0"/>
          <w:lang w:val="en-US"/>
        </w:rPr>
        <w:t>ntico Sudoccidental y la Pen</w:t>
      </w:r>
      <w:r>
        <w:rPr>
          <w:rStyle w:val="Ninguno"/>
          <w:rFonts w:ascii="Times New Roman" w:hAnsi="Times New Roman" w:hint="default"/>
          <w:rtl w:val="0"/>
          <w:lang w:val="en-US"/>
        </w:rPr>
        <w:t>í</w:t>
      </w:r>
      <w:r>
        <w:rPr>
          <w:rStyle w:val="Ninguno"/>
          <w:rFonts w:ascii="Times New Roman" w:hAnsi="Times New Roman"/>
          <w:rtl w:val="0"/>
          <w:lang w:val="en-US"/>
        </w:rPr>
        <w:t>nsula Ant</w:t>
      </w:r>
      <w:r>
        <w:rPr>
          <w:rStyle w:val="Ninguno"/>
          <w:rFonts w:ascii="Times New Roman" w:hAnsi="Times New Roman" w:hint="default"/>
          <w:rtl w:val="0"/>
          <w:lang w:val="en-US"/>
        </w:rPr>
        <w:t>á</w:t>
      </w:r>
      <w:r>
        <w:rPr>
          <w:rStyle w:val="Ninguno"/>
          <w:rFonts w:ascii="Times New Roman" w:hAnsi="Times New Roman"/>
          <w:rtl w:val="0"/>
          <w:lang w:val="en-US"/>
        </w:rPr>
        <w:t>rtica.</w:t>
      </w:r>
      <w:bookmarkEnd w:id="286"/>
    </w:p>
    <w:p>
      <w:pPr>
        <w:pStyle w:val="Título 2"/>
        <w:spacing w:line="360" w:lineRule="auto"/>
        <w:jc w:val="both"/>
      </w:pPr>
      <w:r>
        <w:rPr>
          <w:rStyle w:val="Ninguno"/>
          <w:rFonts w:ascii="Arial Unicode MS" w:cs="Arial Unicode MS" w:hAnsi="Arial Unicode MS" w:eastAsia="Arial Unicode MS"/>
          <w:b w:val="0"/>
          <w:bCs w:val="0"/>
          <w:i w:val="0"/>
          <w:iCs w:val="0"/>
          <w:outline w:val="0"/>
          <w:color w:val="000000"/>
          <w:sz w:val="24"/>
          <w:szCs w:val="24"/>
          <w:u w:color="000000"/>
          <w14:textFill>
            <w14:solidFill>
              <w14:srgbClr w14:val="000000"/>
            </w14:solidFill>
          </w14:textFill>
        </w:rPr>
        <w:br w:type="page"/>
      </w:r>
    </w:p>
    <w:p>
      <w:pPr>
        <w:pStyle w:val="Título 2"/>
        <w:spacing w:line="360" w:lineRule="auto"/>
        <w:jc w:val="both"/>
        <w:rPr>
          <w:rStyle w:val="Ninguno"/>
          <w:rFonts w:ascii="Times New Roman" w:cs="Times New Roman" w:hAnsi="Times New Roman" w:eastAsia="Times New Roman"/>
          <w:outline w:val="0"/>
          <w:color w:val="000000"/>
          <w:sz w:val="24"/>
          <w:szCs w:val="24"/>
          <w:u w:color="000000"/>
          <w14:textFill>
            <w14:solidFill>
              <w14:srgbClr w14:val="000000"/>
            </w14:solidFill>
          </w14:textFill>
        </w:rPr>
      </w:pPr>
      <w:bookmarkStart w:name="literaturacitada" w:id="287"/>
      <w:r>
        <w:rPr>
          <w:rStyle w:val="Ninguno"/>
          <w:rFonts w:ascii="Times New Roman" w:hAnsi="Times New Roman"/>
          <w:outline w:val="0"/>
          <w:color w:val="000000"/>
          <w:sz w:val="24"/>
          <w:szCs w:val="24"/>
          <w:u w:color="000000"/>
          <w:rtl w:val="0"/>
          <w:lang w:val="pt-PT"/>
          <w14:textFill>
            <w14:solidFill>
              <w14:srgbClr w14:val="000000"/>
            </w14:solidFill>
          </w14:textFill>
        </w:rPr>
        <w:t xml:space="preserve">Literatura </w:t>
      </w:r>
      <w:r>
        <w:rPr>
          <w:rStyle w:val="Ninguno"/>
          <w:rFonts w:ascii="Times New Roman" w:hAnsi="Times New Roman"/>
          <w:outline w:val="0"/>
          <w:color w:val="000000"/>
          <w:sz w:val="24"/>
          <w:szCs w:val="24"/>
          <w:u w:color="000000"/>
          <w:rtl w:val="0"/>
          <w:lang w:val="es-ES_tradnl"/>
          <w14:textFill>
            <w14:solidFill>
              <w14:srgbClr w14:val="000000"/>
            </w14:solidFill>
          </w14:textFill>
        </w:rPr>
        <w:t>C</w:t>
      </w:r>
      <w:r>
        <w:rPr>
          <w:rStyle w:val="Ninguno"/>
          <w:rFonts w:ascii="Times New Roman" w:hAnsi="Times New Roman"/>
          <w:outline w:val="0"/>
          <w:color w:val="000000"/>
          <w:sz w:val="24"/>
          <w:szCs w:val="24"/>
          <w:u w:color="000000"/>
          <w:rtl w:val="0"/>
          <w:lang w:val="pt-PT"/>
          <w14:textFill>
            <w14:solidFill>
              <w14:srgbClr w14:val="000000"/>
            </w14:solidFill>
          </w14:textFill>
        </w:rPr>
        <w:t>itada</w:t>
      </w:r>
      <w:bookmarkEnd w:id="287"/>
    </w:p>
    <w:p>
      <w:pPr>
        <w:pStyle w:val="Bibliography"/>
        <w:spacing w:after="0" w:line="360" w:lineRule="auto"/>
        <w:ind w:left="425" w:hanging="425"/>
        <w:jc w:val="both"/>
        <w:rPr>
          <w:rStyle w:val="Hyperlink.1"/>
        </w:rPr>
      </w:pPr>
      <w:bookmarkStart w:name="refAlmandoz2019" w:id="288"/>
      <w:r>
        <w:rPr>
          <w:rStyle w:val="Ninguno"/>
          <w:rFonts w:ascii="Times New Roman" w:hAnsi="Times New Roman"/>
          <w:rtl w:val="0"/>
          <w:lang w:val="en-US"/>
        </w:rPr>
        <w:t>A</w:t>
      </w:r>
      <w:bookmarkEnd w:id="288"/>
      <w:bookmarkStart w:name="refs" w:id="289"/>
      <w:r>
        <w:rPr>
          <w:rStyle w:val="Ninguno"/>
          <w:rFonts w:ascii="Times New Roman" w:hAnsi="Times New Roman"/>
          <w:rtl w:val="0"/>
          <w:lang w:val="en-US"/>
        </w:rPr>
        <w:t>lmandoz, Gast</w:t>
      </w:r>
      <w:r>
        <w:rPr>
          <w:rStyle w:val="Ninguno"/>
          <w:rFonts w:ascii="Times New Roman" w:hAnsi="Times New Roman" w:hint="default"/>
          <w:rtl w:val="0"/>
          <w:lang w:val="en-US"/>
        </w:rPr>
        <w:t>ó</w:t>
      </w:r>
      <w:r>
        <w:rPr>
          <w:rStyle w:val="Ninguno"/>
          <w:rFonts w:ascii="Times New Roman" w:hAnsi="Times New Roman"/>
          <w:rtl w:val="0"/>
          <w:lang w:val="en-US"/>
        </w:rPr>
        <w:t>n O., Adri</w:t>
      </w:r>
      <w:r>
        <w:rPr>
          <w:rStyle w:val="Ninguno"/>
          <w:rFonts w:ascii="Times New Roman" w:hAnsi="Times New Roman" w:hint="default"/>
          <w:rtl w:val="0"/>
          <w:lang w:val="en-US"/>
        </w:rPr>
        <w:t>á</w:t>
      </w:r>
      <w:r>
        <w:rPr>
          <w:rStyle w:val="Ninguno"/>
          <w:rFonts w:ascii="Times New Roman" w:hAnsi="Times New Roman"/>
          <w:rtl w:val="0"/>
          <w:lang w:val="en-US"/>
        </w:rPr>
        <w:t xml:space="preserve">n O. Cefarelli, Soledad Diodato, Nora G. Montoya, Hugo R. Benavides, Mario Carignan, Marcelo Hernando, et al. 2019. </w:t>
      </w:r>
      <w:r>
        <w:rPr>
          <w:rStyle w:val="Ninguno"/>
          <w:rFonts w:ascii="Times New Roman" w:hAnsi="Times New Roman" w:hint="default"/>
          <w:rtl w:val="0"/>
          <w:lang w:val="en-US"/>
        </w:rPr>
        <w:t>“</w:t>
      </w:r>
      <w:r>
        <w:rPr>
          <w:rStyle w:val="Ninguno"/>
          <w:rFonts w:ascii="Times New Roman" w:hAnsi="Times New Roman"/>
          <w:rtl w:val="0"/>
          <w:lang w:val="en-US"/>
        </w:rPr>
        <w:t>Harmful Phytoplankton in the Beagle Channel (South America) as a Potential Threat to Aquaculture Activities.</w:t>
      </w:r>
      <w:r>
        <w:rPr>
          <w:rStyle w:val="Ninguno"/>
          <w:rFonts w:ascii="Times New Roman" w:hAnsi="Times New Roman" w:hint="default"/>
          <w:rtl w:val="0"/>
          <w:lang w:val="en-US"/>
        </w:rPr>
        <w:t xml:space="preserve">” </w:t>
      </w:r>
      <w:r>
        <w:rPr>
          <w:rStyle w:val="Ninguno"/>
          <w:rFonts w:ascii="Times New Roman" w:hAnsi="Times New Roman"/>
          <w:rtl w:val="0"/>
          <w:lang w:val="en-US"/>
        </w:rPr>
        <w:t>Marine Pollution Bulletin 145 (August): 105</w:t>
      </w:r>
      <w:r>
        <w:rPr>
          <w:rStyle w:val="Ninguno"/>
          <w:rFonts w:ascii="Times New Roman" w:hAnsi="Times New Roman" w:hint="default"/>
          <w:rtl w:val="0"/>
          <w:lang w:val="en-US"/>
        </w:rPr>
        <w:t>–</w:t>
      </w:r>
      <w:r>
        <w:rPr>
          <w:rStyle w:val="Ninguno"/>
          <w:rFonts w:ascii="Times New Roman" w:hAnsi="Times New Roman"/>
          <w:rtl w:val="0"/>
          <w:lang w:val="en-US"/>
        </w:rPr>
        <w:t xml:space="preserve">17. </w:t>
      </w:r>
      <w:r>
        <w:rPr>
          <w:rStyle w:val="Hyperlink.1"/>
        </w:rPr>
        <w:fldChar w:fldCharType="begin" w:fldLock="0"/>
      </w:r>
      <w:r>
        <w:rPr>
          <w:rStyle w:val="Hyperlink.1"/>
        </w:rPr>
        <w:instrText xml:space="preserve"> HYPERLINK "https://doi.org/10.1016/j.marpolbul.2019.05.026"</w:instrText>
      </w:r>
      <w:r>
        <w:rPr>
          <w:rStyle w:val="Hyperlink.1"/>
        </w:rPr>
        <w:fldChar w:fldCharType="separate" w:fldLock="0"/>
      </w:r>
      <w:r>
        <w:rPr>
          <w:rStyle w:val="Hyperlink.1"/>
          <w:rtl w:val="0"/>
          <w:lang w:val="en-US"/>
        </w:rPr>
        <w:t>https://doi.org/10.1016/j.marpolbul.2019.05.026</w:t>
      </w:r>
      <w:r>
        <w:rPr/>
        <w:fldChar w:fldCharType="end" w:fldLock="0"/>
      </w:r>
      <w:r>
        <w:rPr>
          <w:rStyle w:val="Hyperlink.1"/>
          <w:rtl w:val="0"/>
          <w:lang w:val="en-US"/>
        </w:rPr>
        <w:t>.</w:t>
      </w:r>
      <w:bookmarkEnd w:id="289"/>
    </w:p>
    <w:p>
      <w:pPr>
        <w:pStyle w:val="Bibliography"/>
        <w:spacing w:after="0" w:line="360" w:lineRule="auto"/>
        <w:ind w:left="425" w:hanging="425"/>
        <w:jc w:val="both"/>
        <w:rPr>
          <w:rStyle w:val="Hyperlink.1"/>
        </w:rPr>
      </w:pPr>
      <w:bookmarkStart w:name="refArkhipkin2013" w:id="290"/>
      <w:r>
        <w:rPr>
          <w:rStyle w:val="Hyperlink.1"/>
          <w:rtl w:val="0"/>
          <w:lang w:val="en-US"/>
        </w:rPr>
        <w:t xml:space="preserve">Arkhipkin, A., and V. Laptikhovsky. 2013. </w:t>
      </w:r>
      <w:r>
        <w:rPr>
          <w:rStyle w:val="Hyperlink.1"/>
          <w:rtl w:val="0"/>
          <w:lang w:val="en-US"/>
        </w:rPr>
        <w:t>“</w:t>
      </w:r>
      <w:r>
        <w:rPr>
          <w:rStyle w:val="Hyperlink.1"/>
          <w:rtl w:val="0"/>
          <w:lang w:val="en-US"/>
        </w:rPr>
        <w:t>From Gelatinous to Muscle Food Chain: Rock Cod Patagonotothen Ramsayi Recycles Coelenterate and Tunicate Resources on the Patagonian Shelf.</w:t>
      </w:r>
      <w:r>
        <w:rPr>
          <w:rStyle w:val="Hyperlink.1"/>
          <w:rtl w:val="0"/>
          <w:lang w:val="en-US"/>
        </w:rPr>
        <w:t xml:space="preserve">” </w:t>
      </w:r>
      <w:r>
        <w:rPr>
          <w:rStyle w:val="Hyperlink.1"/>
          <w:rtl w:val="0"/>
          <w:lang w:val="en-US"/>
        </w:rPr>
        <w:t>Journal of Fish Biology 83 (5): 1210</w:t>
      </w:r>
      <w:r>
        <w:rPr>
          <w:rStyle w:val="Hyperlink.1"/>
          <w:rtl w:val="0"/>
          <w:lang w:val="en-US"/>
        </w:rPr>
        <w:t>–</w:t>
      </w:r>
      <w:r>
        <w:rPr>
          <w:rStyle w:val="Hyperlink.1"/>
          <w:rtl w:val="0"/>
          <w:lang w:val="en-US"/>
        </w:rPr>
        <w:t xml:space="preserve">20. </w:t>
      </w:r>
      <w:r>
        <w:rPr>
          <w:rStyle w:val="Hyperlink.1"/>
        </w:rPr>
        <w:fldChar w:fldCharType="begin" w:fldLock="0"/>
      </w:r>
      <w:r>
        <w:rPr>
          <w:rStyle w:val="Hyperlink.1"/>
        </w:rPr>
        <w:instrText xml:space="preserve"> HYPERLINK "https://doi.org/10.1111/jfb.12217"</w:instrText>
      </w:r>
      <w:r>
        <w:rPr>
          <w:rStyle w:val="Hyperlink.1"/>
        </w:rPr>
        <w:fldChar w:fldCharType="separate" w:fldLock="0"/>
      </w:r>
      <w:r>
        <w:rPr>
          <w:rStyle w:val="Hyperlink.1"/>
          <w:rtl w:val="0"/>
          <w:lang w:val="en-US"/>
        </w:rPr>
        <w:t>https://doi.org/10.1111/jfb.12217</w:t>
      </w:r>
      <w:r>
        <w:rPr/>
        <w:fldChar w:fldCharType="end" w:fldLock="0"/>
      </w:r>
      <w:r>
        <w:rPr>
          <w:rStyle w:val="Hyperlink.1"/>
          <w:rtl w:val="0"/>
          <w:lang w:val="en-US"/>
        </w:rPr>
        <w:t>.</w:t>
      </w:r>
      <w:bookmarkEnd w:id="290"/>
    </w:p>
    <w:p>
      <w:pPr>
        <w:pStyle w:val="Bibliography"/>
        <w:spacing w:after="0" w:line="360" w:lineRule="auto"/>
        <w:ind w:left="425" w:hanging="425"/>
        <w:jc w:val="both"/>
        <w:rPr>
          <w:rStyle w:val="Hyperlink.1"/>
        </w:rPr>
      </w:pPr>
      <w:bookmarkStart w:name="refBascompte2005" w:id="291"/>
      <w:r>
        <w:rPr>
          <w:rStyle w:val="Hyperlink.1"/>
          <w:rtl w:val="0"/>
          <w:lang w:val="en-US"/>
        </w:rPr>
        <w:t>Bascompte, Jordi, Carlos J. Meli</w:t>
      </w:r>
      <w:r>
        <w:rPr>
          <w:rStyle w:val="Hyperlink.1"/>
          <w:rtl w:val="0"/>
          <w:lang w:val="en-US"/>
        </w:rPr>
        <w:t>á</w:t>
      </w:r>
      <w:r>
        <w:rPr>
          <w:rStyle w:val="Hyperlink.1"/>
          <w:rtl w:val="0"/>
          <w:lang w:val="en-US"/>
        </w:rPr>
        <w:t xml:space="preserve">n, and Enric Sala. 2005. </w:t>
      </w:r>
      <w:r>
        <w:rPr>
          <w:rStyle w:val="Hyperlink.1"/>
          <w:rtl w:val="0"/>
          <w:lang w:val="en-US"/>
        </w:rPr>
        <w:t>“</w:t>
      </w:r>
      <w:r>
        <w:rPr>
          <w:rStyle w:val="Hyperlink.1"/>
          <w:rtl w:val="0"/>
          <w:lang w:val="en-US"/>
        </w:rPr>
        <w:t>Interaction Strength Combinations and the Overfishing of a Marine Food Web.</w:t>
      </w:r>
      <w:r>
        <w:rPr>
          <w:rStyle w:val="Hyperlink.1"/>
          <w:rtl w:val="0"/>
          <w:lang w:val="en-US"/>
        </w:rPr>
        <w:t xml:space="preserve">” </w:t>
      </w:r>
      <w:r>
        <w:rPr>
          <w:rStyle w:val="Hyperlink.1"/>
          <w:rtl w:val="0"/>
          <w:lang w:val="en-US"/>
        </w:rPr>
        <w:t>Proceedings of the National Academy of Sciences 102 (15): 5443</w:t>
      </w:r>
      <w:r>
        <w:rPr>
          <w:rStyle w:val="Hyperlink.1"/>
          <w:rtl w:val="0"/>
          <w:lang w:val="en-US"/>
        </w:rPr>
        <w:t>–</w:t>
      </w:r>
      <w:r>
        <w:rPr>
          <w:rStyle w:val="Hyperlink.1"/>
          <w:rtl w:val="0"/>
          <w:lang w:val="en-US"/>
        </w:rPr>
        <w:t xml:space="preserve">47. </w:t>
      </w:r>
      <w:r>
        <w:rPr>
          <w:rStyle w:val="Hyperlink.1"/>
        </w:rPr>
        <w:fldChar w:fldCharType="begin" w:fldLock="0"/>
      </w:r>
      <w:r>
        <w:rPr>
          <w:rStyle w:val="Hyperlink.1"/>
        </w:rPr>
        <w:instrText xml:space="preserve"> HYPERLINK "https://doi.org/10.1073/pnas.0501562102"</w:instrText>
      </w:r>
      <w:r>
        <w:rPr>
          <w:rStyle w:val="Hyperlink.1"/>
        </w:rPr>
        <w:fldChar w:fldCharType="separate" w:fldLock="0"/>
      </w:r>
      <w:r>
        <w:rPr>
          <w:rStyle w:val="Hyperlink.1"/>
          <w:rtl w:val="0"/>
          <w:lang w:val="en-US"/>
        </w:rPr>
        <w:t>https://doi.org/10.1073/pnas.0501562102</w:t>
      </w:r>
      <w:r>
        <w:rPr/>
        <w:fldChar w:fldCharType="end" w:fldLock="0"/>
      </w:r>
      <w:r>
        <w:rPr>
          <w:rStyle w:val="Hyperlink.1"/>
          <w:rtl w:val="0"/>
          <w:lang w:val="en-US"/>
        </w:rPr>
        <w:t>.</w:t>
      </w:r>
      <w:bookmarkEnd w:id="291"/>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Barrera-Oro, E., Moreira, E., Seefeldt, M. A., Valli Francione, M., &amp; Quartino, M. L. (2019). The importance of macroalgae and associated amphipods in the selective benthic feeding of sister rockcod species Notothenia rossii and N. coriiceps (Nototheniidae) in West Antarctica. Polar Biology, 42(2), 317-334.</w:t>
      </w:r>
    </w:p>
    <w:p>
      <w:pPr>
        <w:pStyle w:val="Bibliography"/>
        <w:spacing w:after="0" w:line="360" w:lineRule="auto"/>
        <w:ind w:left="425" w:hanging="425"/>
        <w:jc w:val="both"/>
        <w:rPr>
          <w:rStyle w:val="Hyperlink.1"/>
        </w:rPr>
      </w:pPr>
      <w:bookmarkStart w:name="refBelgrano2005" w:id="292"/>
      <w:r>
        <w:rPr>
          <w:rStyle w:val="Hyperlink.1"/>
          <w:rtl w:val="0"/>
          <w:lang w:val="en-US"/>
        </w:rPr>
        <w:t>Belgrano, Andrea, Smithsonian Environmental Research Center Ursula M. Scharler, Ursula M. Scharler, Jennifer Dunne, and Robert E. Ulanowicz. 2005. Aquatic Food Webs: An Ecosystem Approach. OUP Oxford.</w:t>
      </w:r>
      <w:bookmarkEnd w:id="292"/>
    </w:p>
    <w:p>
      <w:pPr>
        <w:pStyle w:val="Bibliography"/>
        <w:spacing w:after="0" w:line="360" w:lineRule="auto"/>
        <w:ind w:left="425" w:hanging="425"/>
        <w:jc w:val="both"/>
        <w:rPr>
          <w:rStyle w:val="Hyperlink.1"/>
        </w:rPr>
      </w:pPr>
      <w:bookmarkStart w:name="refBiancalana2011" w:id="293"/>
      <w:r>
        <w:rPr>
          <w:rStyle w:val="Hyperlink.1"/>
          <w:rtl w:val="0"/>
          <w:lang w:val="en-US"/>
        </w:rPr>
        <w:t>Biancalana, Florencia, and Am</w:t>
      </w:r>
      <w:r>
        <w:rPr>
          <w:rStyle w:val="Hyperlink.1"/>
          <w:rtl w:val="0"/>
          <w:lang w:val="en-US"/>
        </w:rPr>
        <w:t>è</w:t>
      </w:r>
      <w:r>
        <w:rPr>
          <w:rStyle w:val="Hyperlink.1"/>
          <w:rtl w:val="0"/>
          <w:lang w:val="en-US"/>
        </w:rPr>
        <w:t xml:space="preserve">rico I. Torres. 2011. </w:t>
      </w:r>
      <w:r>
        <w:rPr>
          <w:rStyle w:val="Hyperlink.1"/>
          <w:rtl w:val="0"/>
          <w:lang w:val="en-US"/>
        </w:rPr>
        <w:t>“</w:t>
      </w:r>
      <w:r>
        <w:rPr>
          <w:rStyle w:val="Hyperlink.1"/>
          <w:rtl w:val="0"/>
          <w:lang w:val="en-US"/>
        </w:rPr>
        <w:t>Variations of Mesozooplankton Composition in a Eutrophicated Semi-Enclosed System (Encerrada Bay, Tierra Del Fuego, Argentina).</w:t>
      </w:r>
      <w:r>
        <w:rPr>
          <w:rStyle w:val="Hyperlink.1"/>
          <w:rtl w:val="0"/>
          <w:lang w:val="en-US"/>
        </w:rPr>
        <w:t xml:space="preserve">” </w:t>
      </w:r>
      <w:r>
        <w:rPr>
          <w:rStyle w:val="Hyperlink.1"/>
          <w:rtl w:val="0"/>
          <w:lang w:val="en-US"/>
        </w:rPr>
        <w:t>Brazilian Journal of Oceanography 59 (2): 195</w:t>
      </w:r>
      <w:r>
        <w:rPr>
          <w:rStyle w:val="Hyperlink.1"/>
          <w:rtl w:val="0"/>
          <w:lang w:val="en-US"/>
        </w:rPr>
        <w:t>–</w:t>
      </w:r>
      <w:r>
        <w:rPr>
          <w:rStyle w:val="Hyperlink.1"/>
          <w:rtl w:val="0"/>
          <w:lang w:val="en-US"/>
        </w:rPr>
        <w:t xml:space="preserve">99. </w:t>
      </w:r>
      <w:r>
        <w:rPr>
          <w:rStyle w:val="Hyperlink.1"/>
        </w:rPr>
        <w:fldChar w:fldCharType="begin" w:fldLock="0"/>
      </w:r>
      <w:r>
        <w:rPr>
          <w:rStyle w:val="Hyperlink.1"/>
        </w:rPr>
        <w:instrText xml:space="preserve"> HYPERLINK "https://doi.org/10.1590/S1679-87592011000200008"</w:instrText>
      </w:r>
      <w:r>
        <w:rPr>
          <w:rStyle w:val="Hyperlink.1"/>
        </w:rPr>
        <w:fldChar w:fldCharType="separate" w:fldLock="0"/>
      </w:r>
      <w:r>
        <w:rPr>
          <w:rStyle w:val="Hyperlink.1"/>
          <w:rtl w:val="0"/>
          <w:lang w:val="en-US"/>
        </w:rPr>
        <w:t>https://doi.org/10.1590/S1679-87592011000200008</w:t>
      </w:r>
      <w:r>
        <w:rPr/>
        <w:fldChar w:fldCharType="end" w:fldLock="0"/>
      </w:r>
      <w:r>
        <w:rPr>
          <w:rStyle w:val="Hyperlink.1"/>
          <w:rtl w:val="0"/>
          <w:lang w:val="en-US"/>
        </w:rPr>
        <w:t>.</w:t>
      </w:r>
      <w:bookmarkEnd w:id="293"/>
    </w:p>
    <w:p>
      <w:pPr>
        <w:pStyle w:val="Bibliography"/>
        <w:spacing w:after="0" w:line="360" w:lineRule="auto"/>
        <w:ind w:left="425" w:hanging="425"/>
        <w:jc w:val="both"/>
        <w:rPr>
          <w:rStyle w:val="Hyperlink.1"/>
        </w:rPr>
      </w:pPr>
      <w:bookmarkStart w:name="refBorrelli2015" w:id="294"/>
      <w:r>
        <w:rPr>
          <w:rStyle w:val="Hyperlink.1"/>
          <w:rtl w:val="0"/>
          <w:lang w:val="en-US"/>
        </w:rPr>
        <w:t xml:space="preserve">Borrelli, Jonathan J., Stefano Allesina, Priyanga Amarasekare, Roger Arditi, Ivan Chase, John Damuth, Robert D. Holt, et al. 2015. </w:t>
      </w:r>
      <w:r>
        <w:rPr>
          <w:rStyle w:val="Hyperlink.1"/>
          <w:rtl w:val="0"/>
          <w:lang w:val="en-US"/>
        </w:rPr>
        <w:t>“</w:t>
      </w:r>
      <w:r>
        <w:rPr>
          <w:rStyle w:val="Hyperlink.1"/>
          <w:rtl w:val="0"/>
          <w:lang w:val="en-US"/>
        </w:rPr>
        <w:t>Selection on Stability Across Ecological Scales.</w:t>
      </w:r>
      <w:r>
        <w:rPr>
          <w:rStyle w:val="Hyperlink.1"/>
          <w:rtl w:val="0"/>
          <w:lang w:val="en-US"/>
        </w:rPr>
        <w:t xml:space="preserve">” </w:t>
      </w:r>
      <w:r>
        <w:rPr>
          <w:rStyle w:val="Hyperlink.1"/>
          <w:rtl w:val="0"/>
          <w:lang w:val="en-US"/>
        </w:rPr>
        <w:t>Trends in Ecology &amp; Evolution 30 (7): 417</w:t>
      </w:r>
      <w:r>
        <w:rPr>
          <w:rStyle w:val="Hyperlink.1"/>
          <w:rtl w:val="0"/>
          <w:lang w:val="en-US"/>
        </w:rPr>
        <w:t>–</w:t>
      </w:r>
      <w:r>
        <w:rPr>
          <w:rStyle w:val="Hyperlink.1"/>
          <w:rtl w:val="0"/>
          <w:lang w:val="en-US"/>
        </w:rPr>
        <w:t xml:space="preserve">25. </w:t>
      </w:r>
      <w:r>
        <w:rPr>
          <w:rStyle w:val="Hyperlink.1"/>
        </w:rPr>
        <w:fldChar w:fldCharType="begin" w:fldLock="0"/>
      </w:r>
      <w:r>
        <w:rPr>
          <w:rStyle w:val="Hyperlink.1"/>
        </w:rPr>
        <w:instrText xml:space="preserve"> HYPERLINK "https://doi.org/10.1016/j.tree.2015.05.001"</w:instrText>
      </w:r>
      <w:r>
        <w:rPr>
          <w:rStyle w:val="Hyperlink.1"/>
        </w:rPr>
        <w:fldChar w:fldCharType="separate" w:fldLock="0"/>
      </w:r>
      <w:r>
        <w:rPr>
          <w:rStyle w:val="Hyperlink.1"/>
          <w:rtl w:val="0"/>
          <w:lang w:val="en-US"/>
        </w:rPr>
        <w:t>https://doi.org/10.1016/j.tree.2015.05.001</w:t>
      </w:r>
      <w:r>
        <w:rPr/>
        <w:fldChar w:fldCharType="end" w:fldLock="0"/>
      </w:r>
      <w:r>
        <w:rPr>
          <w:rStyle w:val="Hyperlink.1"/>
          <w:rtl w:val="0"/>
          <w:lang w:val="en-US"/>
        </w:rPr>
        <w:t>.</w:t>
      </w:r>
      <w:bookmarkEnd w:id="294"/>
    </w:p>
    <w:p>
      <w:pPr>
        <w:pStyle w:val="Bibliography"/>
        <w:spacing w:after="0" w:line="360" w:lineRule="auto"/>
        <w:ind w:left="425" w:hanging="425"/>
        <w:jc w:val="both"/>
        <w:rPr>
          <w:rStyle w:val="Hyperlink.1"/>
        </w:rPr>
      </w:pPr>
      <w:bookmarkStart w:name="refBriand1987" w:id="295"/>
      <w:r>
        <w:rPr>
          <w:rStyle w:val="Hyperlink.1"/>
          <w:rtl w:val="0"/>
          <w:lang w:val="en-US"/>
        </w:rPr>
        <w:t xml:space="preserve">Briand, Frederic, and Joel Cohen. 1987. </w:t>
      </w:r>
      <w:r>
        <w:rPr>
          <w:rStyle w:val="Hyperlink.1"/>
          <w:rtl w:val="0"/>
          <w:lang w:val="en-US"/>
        </w:rPr>
        <w:t>“</w:t>
      </w:r>
      <w:r>
        <w:rPr>
          <w:rStyle w:val="Hyperlink.1"/>
          <w:rtl w:val="0"/>
          <w:lang w:val="en-US"/>
        </w:rPr>
        <w:t>Environmental Correlates of Food Chain Length | Science.</w:t>
      </w:r>
      <w:r>
        <w:rPr>
          <w:rStyle w:val="Hyperlink.1"/>
          <w:rtl w:val="0"/>
          <w:lang w:val="en-US"/>
        </w:rPr>
        <w:t xml:space="preserve">” </w:t>
      </w:r>
      <w:r>
        <w:rPr>
          <w:rStyle w:val="Hyperlink.1"/>
          <w:rtl w:val="0"/>
          <w:lang w:val="en-US"/>
        </w:rPr>
        <w:t>https://www.science.org/doi/abs/10.1126/science.3672136.</w:t>
      </w:r>
      <w:bookmarkEnd w:id="295"/>
    </w:p>
    <w:p>
      <w:pPr>
        <w:pStyle w:val="Bibliography"/>
        <w:spacing w:after="0" w:line="360" w:lineRule="auto"/>
        <w:ind w:left="425" w:hanging="425"/>
        <w:jc w:val="both"/>
        <w:rPr>
          <w:rStyle w:val="Hyperlink.1"/>
        </w:rPr>
      </w:pPr>
      <w:bookmarkStart w:name="refBrown2004" w:id="296"/>
      <w:r>
        <w:rPr>
          <w:rStyle w:val="Hyperlink.1"/>
          <w:rtl w:val="0"/>
          <w:lang w:val="en-US"/>
        </w:rPr>
        <w:t xml:space="preserve">Brown, James H., James F. Gillooly, Andrew P. Allen, Van M. Savage, and Geoffrey B. West. 2004. </w:t>
      </w:r>
      <w:r>
        <w:rPr>
          <w:rStyle w:val="Hyperlink.1"/>
          <w:rtl w:val="0"/>
          <w:lang w:val="en-US"/>
        </w:rPr>
        <w:t>“</w:t>
      </w:r>
      <w:r>
        <w:rPr>
          <w:rStyle w:val="Hyperlink.1"/>
          <w:rtl w:val="0"/>
          <w:lang w:val="en-US"/>
        </w:rPr>
        <w:t>Toward a Metabolic Theory of Ecology.</w:t>
      </w:r>
      <w:r>
        <w:rPr>
          <w:rStyle w:val="Hyperlink.1"/>
          <w:rtl w:val="0"/>
          <w:lang w:val="en-US"/>
        </w:rPr>
        <w:t xml:space="preserve">” </w:t>
      </w:r>
      <w:r>
        <w:rPr>
          <w:rStyle w:val="Hyperlink.1"/>
          <w:rtl w:val="0"/>
          <w:lang w:val="en-US"/>
        </w:rPr>
        <w:t>Ecology 85 (7): 1771</w:t>
      </w:r>
      <w:r>
        <w:rPr>
          <w:rStyle w:val="Hyperlink.1"/>
          <w:rtl w:val="0"/>
          <w:lang w:val="en-US"/>
        </w:rPr>
        <w:t>–</w:t>
      </w:r>
      <w:r>
        <w:rPr>
          <w:rStyle w:val="Hyperlink.1"/>
          <w:rtl w:val="0"/>
          <w:lang w:val="en-US"/>
        </w:rPr>
        <w:t xml:space="preserve">89. </w:t>
      </w:r>
      <w:r>
        <w:rPr>
          <w:rStyle w:val="Hyperlink.1"/>
        </w:rPr>
        <w:fldChar w:fldCharType="begin" w:fldLock="0"/>
      </w:r>
      <w:r>
        <w:rPr>
          <w:rStyle w:val="Hyperlink.1"/>
        </w:rPr>
        <w:instrText xml:space="preserve"> HYPERLINK "https://doi.org/10.1890/03-9000"</w:instrText>
      </w:r>
      <w:r>
        <w:rPr>
          <w:rStyle w:val="Hyperlink.1"/>
        </w:rPr>
        <w:fldChar w:fldCharType="separate" w:fldLock="0"/>
      </w:r>
      <w:r>
        <w:rPr>
          <w:rStyle w:val="Hyperlink.1"/>
          <w:rtl w:val="0"/>
          <w:lang w:val="en-US"/>
        </w:rPr>
        <w:t>https://doi.org/10.1890/03-9000</w:t>
      </w:r>
      <w:r>
        <w:rPr/>
        <w:fldChar w:fldCharType="end" w:fldLock="0"/>
      </w:r>
      <w:r>
        <w:rPr>
          <w:rStyle w:val="Hyperlink.1"/>
          <w:rtl w:val="0"/>
          <w:lang w:val="en-US"/>
        </w:rPr>
        <w:t>.</w:t>
      </w:r>
      <w:bookmarkEnd w:id="296"/>
    </w:p>
    <w:p>
      <w:pPr>
        <w:pStyle w:val="Bibliography"/>
        <w:spacing w:after="0" w:line="360" w:lineRule="auto"/>
        <w:ind w:left="425" w:hanging="425"/>
        <w:jc w:val="both"/>
        <w:rPr>
          <w:rStyle w:val="Hyperlink.1"/>
        </w:rPr>
      </w:pPr>
      <w:bookmarkStart w:name="refBulgin2020" w:id="297"/>
      <w:r>
        <w:rPr>
          <w:rStyle w:val="Hyperlink.1"/>
          <w:rtl w:val="0"/>
          <w:lang w:val="en-US"/>
        </w:rPr>
        <w:t xml:space="preserve">Bulgin, Claire E., Christopher J. Merchant, and David Ferreira. 2020. </w:t>
      </w:r>
      <w:r>
        <w:rPr>
          <w:rStyle w:val="Hyperlink.1"/>
          <w:rtl w:val="0"/>
          <w:lang w:val="en-US"/>
        </w:rPr>
        <w:t>“</w:t>
      </w:r>
      <w:r>
        <w:rPr>
          <w:rStyle w:val="Hyperlink.1"/>
          <w:rtl w:val="0"/>
          <w:lang w:val="en-US"/>
        </w:rPr>
        <w:t>Tendencies, Variability and Persistence of Sea Surface Temperature Anomalies.</w:t>
      </w:r>
      <w:r>
        <w:rPr>
          <w:rStyle w:val="Hyperlink.1"/>
          <w:rtl w:val="0"/>
          <w:lang w:val="en-US"/>
        </w:rPr>
        <w:t xml:space="preserve">” </w:t>
      </w:r>
      <w:r>
        <w:rPr>
          <w:rStyle w:val="Hyperlink.1"/>
          <w:rtl w:val="0"/>
          <w:lang w:val="en-US"/>
        </w:rPr>
        <w:t xml:space="preserve">Scientific Reports 10 (1): 7986. </w:t>
      </w:r>
      <w:r>
        <w:rPr>
          <w:rStyle w:val="Hyperlink.1"/>
        </w:rPr>
        <w:fldChar w:fldCharType="begin" w:fldLock="0"/>
      </w:r>
      <w:r>
        <w:rPr>
          <w:rStyle w:val="Hyperlink.1"/>
        </w:rPr>
        <w:instrText xml:space="preserve"> HYPERLINK "https://doi.org/10.1038/s41598-020-64785-9"</w:instrText>
      </w:r>
      <w:r>
        <w:rPr>
          <w:rStyle w:val="Hyperlink.1"/>
        </w:rPr>
        <w:fldChar w:fldCharType="separate" w:fldLock="0"/>
      </w:r>
      <w:r>
        <w:rPr>
          <w:rStyle w:val="Hyperlink.1"/>
          <w:rtl w:val="0"/>
          <w:lang w:val="en-US"/>
        </w:rPr>
        <w:t>https://doi.org/10.1038/s41598-020-64785-9</w:t>
      </w:r>
      <w:r>
        <w:rPr/>
        <w:fldChar w:fldCharType="end" w:fldLock="0"/>
      </w:r>
      <w:r>
        <w:rPr>
          <w:rStyle w:val="Hyperlink.1"/>
          <w:rtl w:val="0"/>
          <w:lang w:val="en-US"/>
        </w:rPr>
        <w:t>.</w:t>
      </w:r>
      <w:bookmarkEnd w:id="297"/>
    </w:p>
    <w:p>
      <w:pPr>
        <w:pStyle w:val="Bibliography"/>
        <w:spacing w:after="0" w:line="360" w:lineRule="auto"/>
        <w:ind w:left="425" w:hanging="425"/>
        <w:jc w:val="both"/>
        <w:rPr>
          <w:rStyle w:val="Hyperlink.1"/>
        </w:rPr>
      </w:pPr>
      <w:bookmarkStart w:name="refByrnes2007" w:id="298"/>
      <w:r>
        <w:rPr>
          <w:rStyle w:val="Hyperlink.1"/>
          <w:rtl w:val="0"/>
          <w:lang w:val="en-US"/>
        </w:rPr>
        <w:t xml:space="preserve">Byrnes, Jarrett E., Pamela L. Reynolds, and John J. Stachowicz. 2007. </w:t>
      </w:r>
      <w:r>
        <w:rPr>
          <w:rStyle w:val="Hyperlink.1"/>
          <w:rtl w:val="0"/>
          <w:lang w:val="en-US"/>
        </w:rPr>
        <w:t>“</w:t>
      </w:r>
      <w:r>
        <w:rPr>
          <w:rStyle w:val="Hyperlink.1"/>
          <w:rtl w:val="0"/>
          <w:lang w:val="en-US"/>
        </w:rPr>
        <w:t>Invasions and Extinctions Reshape Coastal Marine Food Webs.</w:t>
      </w:r>
      <w:r>
        <w:rPr>
          <w:rStyle w:val="Hyperlink.1"/>
          <w:rtl w:val="0"/>
          <w:lang w:val="en-US"/>
        </w:rPr>
        <w:t xml:space="preserve">” </w:t>
      </w:r>
      <w:r>
        <w:rPr>
          <w:rStyle w:val="Hyperlink.1"/>
          <w:rtl w:val="0"/>
          <w:lang w:val="en-US"/>
        </w:rPr>
        <w:t xml:space="preserve">PLOS ONE 2 (3): e295. </w:t>
      </w:r>
      <w:r>
        <w:rPr>
          <w:rStyle w:val="Hyperlink.1"/>
        </w:rPr>
        <w:fldChar w:fldCharType="begin" w:fldLock="0"/>
      </w:r>
      <w:r>
        <w:rPr>
          <w:rStyle w:val="Hyperlink.1"/>
        </w:rPr>
        <w:instrText xml:space="preserve"> HYPERLINK "https://doi.org/10.1371/journal.pone.0000295"</w:instrText>
      </w:r>
      <w:r>
        <w:rPr>
          <w:rStyle w:val="Hyperlink.1"/>
        </w:rPr>
        <w:fldChar w:fldCharType="separate" w:fldLock="0"/>
      </w:r>
      <w:r>
        <w:rPr>
          <w:rStyle w:val="Hyperlink.1"/>
          <w:rtl w:val="0"/>
          <w:lang w:val="en-US"/>
        </w:rPr>
        <w:t>https://doi.org/10.1371/journal.pone.0000295</w:t>
      </w:r>
      <w:r>
        <w:rPr/>
        <w:fldChar w:fldCharType="end" w:fldLock="0"/>
      </w:r>
      <w:r>
        <w:rPr>
          <w:rStyle w:val="Hyperlink.1"/>
          <w:rtl w:val="0"/>
          <w:lang w:val="en-US"/>
        </w:rPr>
        <w:t>.</w:t>
      </w:r>
      <w:bookmarkEnd w:id="298"/>
    </w:p>
    <w:p>
      <w:pPr>
        <w:pStyle w:val="Bibliography"/>
        <w:spacing w:after="0" w:line="360" w:lineRule="auto"/>
        <w:ind w:left="425" w:hanging="425"/>
        <w:jc w:val="both"/>
        <w:rPr>
          <w:rStyle w:val="Hyperlink.1"/>
        </w:rPr>
      </w:pPr>
      <w:bookmarkStart w:name="refCohen1978" w:id="299"/>
      <w:r>
        <w:rPr>
          <w:rStyle w:val="Hyperlink.1"/>
          <w:rtl w:val="0"/>
          <w:lang w:val="en-US"/>
        </w:rPr>
        <w:t>Cohen, Joel E., and David W. Stephens. 1978. Food Webs and Niche Space. Princeton University Press.</w:t>
      </w:r>
      <w:bookmarkEnd w:id="299"/>
    </w:p>
    <w:p>
      <w:pPr>
        <w:pStyle w:val="Bibliography"/>
        <w:spacing w:after="0" w:line="360" w:lineRule="auto"/>
        <w:ind w:left="425" w:hanging="425"/>
        <w:jc w:val="both"/>
        <w:rPr>
          <w:rStyle w:val="Hyperlink.1"/>
        </w:rPr>
      </w:pPr>
      <w:bookmarkStart w:name="refCordone2018" w:id="300"/>
      <w:r>
        <w:rPr>
          <w:rStyle w:val="Hyperlink.1"/>
          <w:rtl w:val="0"/>
          <w:lang w:val="en-US"/>
        </w:rPr>
        <w:t>Cordone, Georgina, Tom</w:t>
      </w:r>
      <w:r>
        <w:rPr>
          <w:rStyle w:val="Hyperlink.1"/>
          <w:rtl w:val="0"/>
          <w:lang w:val="en-US"/>
        </w:rPr>
        <w:t>á</w:t>
      </w:r>
      <w:r>
        <w:rPr>
          <w:rStyle w:val="Hyperlink.1"/>
          <w:rtl w:val="0"/>
          <w:lang w:val="en-US"/>
        </w:rPr>
        <w:t xml:space="preserve">s I. Marina, Vanesa Salinas, Santiago R. Doyle, Leonardo A. Saravia, and Fernando R. Momo. 2018. </w:t>
      </w:r>
      <w:r>
        <w:rPr>
          <w:rStyle w:val="Hyperlink.1"/>
          <w:rtl w:val="0"/>
          <w:lang w:val="en-US"/>
        </w:rPr>
        <w:t>“</w:t>
      </w:r>
      <w:r>
        <w:rPr>
          <w:rStyle w:val="Hyperlink.1"/>
          <w:rtl w:val="0"/>
          <w:lang w:val="en-US"/>
        </w:rPr>
        <w:t>Effects of Macroalgae Loss in an Antarctic Marine Food Web: Applying Extinction Thresholds to Food Web Studies.</w:t>
      </w:r>
      <w:r>
        <w:rPr>
          <w:rStyle w:val="Hyperlink.1"/>
          <w:rtl w:val="0"/>
          <w:lang w:val="en-US"/>
        </w:rPr>
        <w:t xml:space="preserve">” </w:t>
      </w:r>
      <w:r>
        <w:rPr>
          <w:rStyle w:val="Hyperlink.1"/>
          <w:rtl w:val="0"/>
          <w:lang w:val="en-US"/>
        </w:rPr>
        <w:t xml:space="preserve">PeerJ 6 (September): e5531. </w:t>
      </w:r>
      <w:r>
        <w:rPr>
          <w:rStyle w:val="Hyperlink.1"/>
        </w:rPr>
        <w:fldChar w:fldCharType="begin" w:fldLock="0"/>
      </w:r>
      <w:r>
        <w:rPr>
          <w:rStyle w:val="Hyperlink.1"/>
        </w:rPr>
        <w:instrText xml:space="preserve"> HYPERLINK "https://doi.org/10.7717/peerj.5531"</w:instrText>
      </w:r>
      <w:r>
        <w:rPr>
          <w:rStyle w:val="Hyperlink.1"/>
        </w:rPr>
        <w:fldChar w:fldCharType="separate" w:fldLock="0"/>
      </w:r>
      <w:r>
        <w:rPr>
          <w:rStyle w:val="Hyperlink.1"/>
          <w:rtl w:val="0"/>
          <w:lang w:val="en-US"/>
        </w:rPr>
        <w:t>https://doi.org/10.7717/peerj.5531</w:t>
      </w:r>
      <w:r>
        <w:rPr/>
        <w:fldChar w:fldCharType="end" w:fldLock="0"/>
      </w:r>
      <w:r>
        <w:rPr>
          <w:rStyle w:val="Hyperlink.1"/>
          <w:rtl w:val="0"/>
          <w:lang w:val="en-US"/>
        </w:rPr>
        <w:t>.</w:t>
      </w:r>
      <w:bookmarkEnd w:id="300"/>
    </w:p>
    <w:p>
      <w:pPr>
        <w:pStyle w:val="Bibliography"/>
        <w:spacing w:after="0" w:line="360" w:lineRule="auto"/>
        <w:ind w:left="425" w:hanging="425"/>
        <w:jc w:val="both"/>
        <w:rPr>
          <w:rStyle w:val="Hyperlink.1"/>
        </w:rPr>
      </w:pPr>
      <w:bookmarkStart w:name="refCordone2020" w:id="301"/>
      <w:r>
        <w:rPr>
          <w:rStyle w:val="Hyperlink.1"/>
          <w:rtl w:val="0"/>
          <w:lang w:val="en-US"/>
        </w:rPr>
        <w:t>Cordone, Georgina, Vanesa Salinas, Tom</w:t>
      </w:r>
      <w:r>
        <w:rPr>
          <w:rStyle w:val="Hyperlink.1"/>
          <w:rtl w:val="0"/>
          <w:lang w:val="en-US"/>
        </w:rPr>
        <w:t>á</w:t>
      </w:r>
      <w:r>
        <w:rPr>
          <w:rStyle w:val="Hyperlink.1"/>
          <w:rtl w:val="0"/>
          <w:lang w:val="en-US"/>
        </w:rPr>
        <w:t xml:space="preserve">s I. Marina, Santiago R. Doyle, Francesca Pasotti, Leonardo A. Saravia, and Fernando R. Momo. 2020. </w:t>
      </w:r>
      <w:r>
        <w:rPr>
          <w:rStyle w:val="Hyperlink.1"/>
          <w:rtl w:val="0"/>
          <w:lang w:val="en-US"/>
        </w:rPr>
        <w:t>“</w:t>
      </w:r>
      <w:r>
        <w:rPr>
          <w:rStyle w:val="Hyperlink.1"/>
          <w:rtl w:val="0"/>
          <w:lang w:val="en-US"/>
        </w:rPr>
        <w:t>Green Vs Brown Food Web: Effects of Habitat Type on Multidimensional Stability Proxies for a Highly-Resolved Antarctic Food Web.</w:t>
      </w:r>
      <w:r>
        <w:rPr>
          <w:rStyle w:val="Hyperlink.1"/>
          <w:rtl w:val="0"/>
          <w:lang w:val="en-US"/>
        </w:rPr>
        <w:t xml:space="preserve">” </w:t>
      </w:r>
      <w:r>
        <w:rPr>
          <w:rStyle w:val="Hyperlink.1"/>
          <w:rtl w:val="0"/>
          <w:lang w:val="en-US"/>
        </w:rPr>
        <w:t xml:space="preserve">Food Webs 25 (December): e00166. </w:t>
      </w:r>
      <w:r>
        <w:rPr>
          <w:rStyle w:val="Hyperlink.1"/>
        </w:rPr>
        <w:fldChar w:fldCharType="begin" w:fldLock="0"/>
      </w:r>
      <w:r>
        <w:rPr>
          <w:rStyle w:val="Hyperlink.1"/>
        </w:rPr>
        <w:instrText xml:space="preserve"> HYPERLINK "https://doi.org/10.1016/j.fooweb.2020.e00166"</w:instrText>
      </w:r>
      <w:r>
        <w:rPr>
          <w:rStyle w:val="Hyperlink.1"/>
        </w:rPr>
        <w:fldChar w:fldCharType="separate" w:fldLock="0"/>
      </w:r>
      <w:r>
        <w:rPr>
          <w:rStyle w:val="Hyperlink.1"/>
          <w:rtl w:val="0"/>
          <w:lang w:val="en-US"/>
        </w:rPr>
        <w:t>https://doi.org/10.1016/j.fooweb.2020.e00166</w:t>
      </w:r>
      <w:r>
        <w:rPr/>
        <w:fldChar w:fldCharType="end" w:fldLock="0"/>
      </w:r>
      <w:r>
        <w:rPr>
          <w:rStyle w:val="Hyperlink.1"/>
          <w:rtl w:val="0"/>
          <w:lang w:val="en-US"/>
        </w:rPr>
        <w:t>.</w:t>
      </w:r>
      <w:bookmarkEnd w:id="301"/>
    </w:p>
    <w:p>
      <w:pPr>
        <w:pStyle w:val="Bibliography"/>
        <w:spacing w:after="0" w:line="360" w:lineRule="auto"/>
        <w:ind w:left="425" w:hanging="425"/>
        <w:jc w:val="both"/>
        <w:rPr>
          <w:rStyle w:val="Hyperlink.1"/>
        </w:rPr>
      </w:pPr>
      <w:bookmarkStart w:name="refDans2021" w:id="302"/>
      <w:r>
        <w:rPr>
          <w:rStyle w:val="Hyperlink.1"/>
          <w:rtl w:val="0"/>
          <w:lang w:val="en-US"/>
        </w:rPr>
        <w:t>Dans, Silvana Laura, Adri</w:t>
      </w:r>
      <w:r>
        <w:rPr>
          <w:rStyle w:val="Hyperlink.1"/>
          <w:rtl w:val="0"/>
          <w:lang w:val="en-US"/>
        </w:rPr>
        <w:t>á</w:t>
      </w:r>
      <w:r>
        <w:rPr>
          <w:rStyle w:val="Hyperlink.1"/>
          <w:rtl w:val="0"/>
          <w:lang w:val="en-US"/>
        </w:rPr>
        <w:t>n Oscar Cefarelli, David Edgardo Galvan, Mar</w:t>
      </w:r>
      <w:r>
        <w:rPr>
          <w:rStyle w:val="Hyperlink.1"/>
          <w:rtl w:val="0"/>
          <w:lang w:val="en-US"/>
        </w:rPr>
        <w:t>í</w:t>
      </w:r>
      <w:r>
        <w:rPr>
          <w:rStyle w:val="Hyperlink.1"/>
          <w:rtl w:val="0"/>
          <w:lang w:val="en-US"/>
        </w:rPr>
        <w:t>a Eva G</w:t>
      </w:r>
      <w:r>
        <w:rPr>
          <w:rStyle w:val="Hyperlink.1"/>
          <w:rtl w:val="0"/>
          <w:lang w:val="en-US"/>
        </w:rPr>
        <w:t>ó</w:t>
      </w:r>
      <w:r>
        <w:rPr>
          <w:rStyle w:val="Hyperlink.1"/>
          <w:rtl w:val="0"/>
          <w:lang w:val="en-US"/>
        </w:rPr>
        <w:t xml:space="preserve">ngora, Patricia Martos, Martin Alejandro Varisco, Gustavo Luis Alvarez Colombo, et al. 2021. </w:t>
      </w:r>
      <w:r>
        <w:rPr>
          <w:rStyle w:val="Hyperlink.1"/>
          <w:rtl w:val="0"/>
          <w:lang w:val="en-US"/>
        </w:rPr>
        <w:t>“</w:t>
      </w:r>
      <w:r>
        <w:rPr>
          <w:rStyle w:val="Hyperlink.1"/>
          <w:rtl w:val="0"/>
          <w:lang w:val="en-US"/>
        </w:rPr>
        <w:t xml:space="preserve">El Golfo San Jorge como </w:t>
      </w:r>
      <w:r>
        <w:rPr>
          <w:rStyle w:val="Hyperlink.1"/>
          <w:rtl w:val="0"/>
          <w:lang w:val="en-US"/>
        </w:rPr>
        <w:t>á</w:t>
      </w:r>
      <w:r>
        <w:rPr>
          <w:rStyle w:val="Hyperlink.1"/>
          <w:rtl w:val="0"/>
          <w:lang w:val="en-US"/>
        </w:rPr>
        <w:t>rea prioritaria de investigaci</w:t>
      </w:r>
      <w:r>
        <w:rPr>
          <w:rStyle w:val="Hyperlink.1"/>
          <w:rtl w:val="0"/>
          <w:lang w:val="en-US"/>
        </w:rPr>
        <w:t>ó</w:t>
      </w:r>
      <w:r>
        <w:rPr>
          <w:rStyle w:val="Hyperlink.1"/>
          <w:rtl w:val="0"/>
          <w:lang w:val="en-US"/>
        </w:rPr>
        <w:t>n, manejo y conservaci</w:t>
      </w:r>
      <w:r>
        <w:rPr>
          <w:rStyle w:val="Hyperlink.1"/>
          <w:rtl w:val="0"/>
          <w:lang w:val="en-US"/>
        </w:rPr>
        <w:t>ó</w:t>
      </w:r>
      <w:r>
        <w:rPr>
          <w:rStyle w:val="Hyperlink.1"/>
          <w:rtl w:val="0"/>
          <w:lang w:val="en-US"/>
        </w:rPr>
        <w:t>n en el marco de la Iniciativa Pampa Azul,</w:t>
      </w:r>
      <w:r>
        <w:rPr>
          <w:rStyle w:val="Hyperlink.1"/>
          <w:rtl w:val="0"/>
          <w:lang w:val="en-US"/>
        </w:rPr>
        <w:t xml:space="preserve">” </w:t>
      </w:r>
      <w:r>
        <w:rPr>
          <w:rStyle w:val="Hyperlink.1"/>
          <w:rtl w:val="0"/>
          <w:lang w:val="en-US"/>
        </w:rPr>
        <w:t>June.</w:t>
      </w:r>
      <w:bookmarkEnd w:id="302"/>
    </w:p>
    <w:p>
      <w:pPr>
        <w:pStyle w:val="Bibliography"/>
        <w:spacing w:after="0" w:line="360" w:lineRule="auto"/>
        <w:ind w:left="425" w:hanging="425"/>
        <w:jc w:val="both"/>
        <w:rPr>
          <w:rStyle w:val="Hyperlink.1"/>
        </w:rPr>
      </w:pPr>
      <w:bookmarkStart w:name="refdeYoung2008" w:id="303"/>
      <w:r>
        <w:rPr>
          <w:rStyle w:val="Hyperlink.1"/>
          <w:rtl w:val="0"/>
          <w:lang w:val="en-US"/>
        </w:rPr>
        <w:t xml:space="preserve">deYoung, Brad, Manuel Barange, Gregory Beaugrand, Roger Harris, R. Ian Perry, Marten Scheffer, and Francisco Werner. 2008. </w:t>
      </w:r>
      <w:r>
        <w:rPr>
          <w:rStyle w:val="Hyperlink.1"/>
          <w:rtl w:val="0"/>
          <w:lang w:val="en-US"/>
        </w:rPr>
        <w:t>“</w:t>
      </w:r>
      <w:r>
        <w:rPr>
          <w:rStyle w:val="Hyperlink.1"/>
          <w:rtl w:val="0"/>
          <w:lang w:val="en-US"/>
        </w:rPr>
        <w:t>Regime Shifts in Marine Ecosystems: Detection, Prediction and Management.</w:t>
      </w:r>
      <w:r>
        <w:rPr>
          <w:rStyle w:val="Hyperlink.1"/>
          <w:rtl w:val="0"/>
          <w:lang w:val="en-US"/>
        </w:rPr>
        <w:t xml:space="preserve">” </w:t>
      </w:r>
      <w:r>
        <w:rPr>
          <w:rStyle w:val="Hyperlink.1"/>
          <w:rtl w:val="0"/>
          <w:lang w:val="en-US"/>
        </w:rPr>
        <w:t>Trends in Ecology &amp; Evolution 23 (7): 402</w:t>
      </w:r>
      <w:r>
        <w:rPr>
          <w:rStyle w:val="Hyperlink.1"/>
          <w:rtl w:val="0"/>
          <w:lang w:val="en-US"/>
        </w:rPr>
        <w:t>–</w:t>
      </w:r>
      <w:r>
        <w:rPr>
          <w:rStyle w:val="Hyperlink.1"/>
          <w:rtl w:val="0"/>
          <w:lang w:val="en-US"/>
        </w:rPr>
        <w:t xml:space="preserve">9. </w:t>
      </w:r>
      <w:r>
        <w:rPr>
          <w:rStyle w:val="Hyperlink.1"/>
        </w:rPr>
        <w:fldChar w:fldCharType="begin" w:fldLock="0"/>
      </w:r>
      <w:r>
        <w:rPr>
          <w:rStyle w:val="Hyperlink.1"/>
        </w:rPr>
        <w:instrText xml:space="preserve"> HYPERLINK "https://doi.org/10.1016/j.tree.2008.03.008"</w:instrText>
      </w:r>
      <w:r>
        <w:rPr>
          <w:rStyle w:val="Hyperlink.1"/>
        </w:rPr>
        <w:fldChar w:fldCharType="separate" w:fldLock="0"/>
      </w:r>
      <w:r>
        <w:rPr>
          <w:rStyle w:val="Hyperlink.1"/>
          <w:rtl w:val="0"/>
          <w:lang w:val="en-US"/>
        </w:rPr>
        <w:t>https://doi.org/10.1016/j.tree.2008.03.008</w:t>
      </w:r>
      <w:r>
        <w:rPr/>
        <w:fldChar w:fldCharType="end" w:fldLock="0"/>
      </w:r>
      <w:r>
        <w:rPr>
          <w:rStyle w:val="Hyperlink.1"/>
          <w:rtl w:val="0"/>
          <w:lang w:val="en-US"/>
        </w:rPr>
        <w:t>.</w:t>
      </w:r>
      <w:bookmarkEnd w:id="303"/>
    </w:p>
    <w:p>
      <w:pPr>
        <w:pStyle w:val="Bibliography"/>
        <w:spacing w:after="0" w:line="360" w:lineRule="auto"/>
        <w:ind w:left="425" w:hanging="425"/>
        <w:jc w:val="both"/>
        <w:rPr>
          <w:rStyle w:val="Hyperlink.1"/>
        </w:rPr>
      </w:pPr>
      <w:bookmarkStart w:name="refDunne2002" w:id="304"/>
      <w:r>
        <w:rPr>
          <w:rStyle w:val="Hyperlink.1"/>
          <w:rtl w:val="0"/>
          <w:lang w:val="en-US"/>
        </w:rPr>
        <w:t xml:space="preserve">Dunne, Jennifer A., Richard J. Williams, and Neo D. Martinez. 2002. </w:t>
      </w:r>
      <w:r>
        <w:rPr>
          <w:rStyle w:val="Hyperlink.1"/>
          <w:rtl w:val="0"/>
          <w:lang w:val="en-US"/>
        </w:rPr>
        <w:t>“</w:t>
      </w:r>
      <w:r>
        <w:rPr>
          <w:rStyle w:val="Hyperlink.1"/>
          <w:rtl w:val="0"/>
          <w:lang w:val="en-US"/>
        </w:rPr>
        <w:t>Network Structure and Biodiversity Loss in Food Webs: Robustness Increases with Connectance.</w:t>
      </w:r>
      <w:r>
        <w:rPr>
          <w:rStyle w:val="Hyperlink.1"/>
          <w:rtl w:val="0"/>
          <w:lang w:val="en-US"/>
        </w:rPr>
        <w:t xml:space="preserve">” </w:t>
      </w:r>
      <w:r>
        <w:rPr>
          <w:rStyle w:val="Hyperlink.1"/>
          <w:rtl w:val="0"/>
          <w:lang w:val="en-US"/>
        </w:rPr>
        <w:t>Ecology Letters 5 (4): 558</w:t>
      </w:r>
      <w:r>
        <w:rPr>
          <w:rStyle w:val="Hyperlink.1"/>
          <w:rtl w:val="0"/>
          <w:lang w:val="en-US"/>
        </w:rPr>
        <w:t>–</w:t>
      </w:r>
      <w:r>
        <w:rPr>
          <w:rStyle w:val="Hyperlink.1"/>
          <w:rtl w:val="0"/>
          <w:lang w:val="en-US"/>
        </w:rPr>
        <w:t xml:space="preserve">67. </w:t>
      </w:r>
      <w:r>
        <w:rPr>
          <w:rStyle w:val="Hyperlink.1"/>
        </w:rPr>
        <w:fldChar w:fldCharType="begin" w:fldLock="0"/>
      </w:r>
      <w:r>
        <w:rPr>
          <w:rStyle w:val="Hyperlink.1"/>
        </w:rPr>
        <w:instrText xml:space="preserve"> HYPERLINK "https://doi.org/10.1046/j.1461-0248.2002.00354.x"</w:instrText>
      </w:r>
      <w:r>
        <w:rPr>
          <w:rStyle w:val="Hyperlink.1"/>
        </w:rPr>
        <w:fldChar w:fldCharType="separate" w:fldLock="0"/>
      </w:r>
      <w:r>
        <w:rPr>
          <w:rStyle w:val="Hyperlink.1"/>
          <w:rtl w:val="0"/>
          <w:lang w:val="en-US"/>
        </w:rPr>
        <w:t>https://doi.org/10.1046/j.1461-0248.2002.00354.x</w:t>
      </w:r>
      <w:r>
        <w:rPr/>
        <w:fldChar w:fldCharType="end" w:fldLock="0"/>
      </w:r>
      <w:r>
        <w:rPr>
          <w:rStyle w:val="Hyperlink.1"/>
          <w:rtl w:val="0"/>
          <w:lang w:val="en-US"/>
        </w:rPr>
        <w:t>.</w:t>
      </w:r>
      <w:bookmarkEnd w:id="304"/>
    </w:p>
    <w:p>
      <w:pPr>
        <w:pStyle w:val="Bibliography"/>
        <w:spacing w:after="0" w:line="360" w:lineRule="auto"/>
        <w:ind w:left="425" w:hanging="425"/>
        <w:jc w:val="both"/>
        <w:rPr>
          <w:rStyle w:val="Hyperlink.1"/>
        </w:rPr>
      </w:pPr>
      <w:bookmarkStart w:name="refEklof2013" w:id="305"/>
      <w:r>
        <w:rPr>
          <w:rStyle w:val="Hyperlink.1"/>
          <w:rtl w:val="0"/>
          <w:lang w:val="en-US"/>
        </w:rPr>
        <w:t>Ekl</w:t>
      </w:r>
      <w:r>
        <w:rPr>
          <w:rStyle w:val="Hyperlink.1"/>
          <w:rtl w:val="0"/>
          <w:lang w:val="en-US"/>
        </w:rPr>
        <w:t>ö</w:t>
      </w:r>
      <w:r>
        <w:rPr>
          <w:rStyle w:val="Hyperlink.1"/>
          <w:rtl w:val="0"/>
          <w:lang w:val="en-US"/>
        </w:rPr>
        <w:t xml:space="preserve">f, Anna, Si Tang, and Stefano Allesina. 2013. </w:t>
      </w:r>
      <w:r>
        <w:rPr>
          <w:rStyle w:val="Hyperlink.1"/>
          <w:rtl w:val="0"/>
          <w:lang w:val="en-US"/>
        </w:rPr>
        <w:t>“</w:t>
      </w:r>
      <w:r>
        <w:rPr>
          <w:rStyle w:val="Hyperlink.1"/>
          <w:rtl w:val="0"/>
          <w:lang w:val="en-US"/>
        </w:rPr>
        <w:t>Secondary Extinctions in Food Webs: A Bayesian Network Approach.</w:t>
      </w:r>
      <w:r>
        <w:rPr>
          <w:rStyle w:val="Hyperlink.1"/>
          <w:rtl w:val="0"/>
          <w:lang w:val="en-US"/>
        </w:rPr>
        <w:t xml:space="preserve">” </w:t>
      </w:r>
      <w:r>
        <w:rPr>
          <w:rStyle w:val="Hyperlink.1"/>
          <w:rtl w:val="0"/>
          <w:lang w:val="en-US"/>
        </w:rPr>
        <w:t>Methods in Ecology and Evolution 4 (8): 760</w:t>
      </w:r>
      <w:r>
        <w:rPr>
          <w:rStyle w:val="Hyperlink.1"/>
          <w:rtl w:val="0"/>
          <w:lang w:val="en-US"/>
        </w:rPr>
        <w:t>–</w:t>
      </w:r>
      <w:r>
        <w:rPr>
          <w:rStyle w:val="Hyperlink.1"/>
          <w:rtl w:val="0"/>
          <w:lang w:val="en-US"/>
        </w:rPr>
        <w:t xml:space="preserve">70. </w:t>
      </w:r>
      <w:r>
        <w:rPr>
          <w:rStyle w:val="Hyperlink.1"/>
        </w:rPr>
        <w:fldChar w:fldCharType="begin" w:fldLock="0"/>
      </w:r>
      <w:r>
        <w:rPr>
          <w:rStyle w:val="Hyperlink.1"/>
        </w:rPr>
        <w:instrText xml:space="preserve"> HYPERLINK "https://doi.org/10.1111/2041-210X.12062"</w:instrText>
      </w:r>
      <w:r>
        <w:rPr>
          <w:rStyle w:val="Hyperlink.1"/>
        </w:rPr>
        <w:fldChar w:fldCharType="separate" w:fldLock="0"/>
      </w:r>
      <w:r>
        <w:rPr>
          <w:rStyle w:val="Hyperlink.1"/>
          <w:rtl w:val="0"/>
          <w:lang w:val="en-US"/>
        </w:rPr>
        <w:t>https://doi.org/10.1111/2041-210X.12062</w:t>
      </w:r>
      <w:r>
        <w:rPr/>
        <w:fldChar w:fldCharType="end" w:fldLock="0"/>
      </w:r>
      <w:r>
        <w:rPr>
          <w:rStyle w:val="Hyperlink.1"/>
          <w:rtl w:val="0"/>
          <w:lang w:val="en-US"/>
        </w:rPr>
        <w:t>.</w:t>
      </w:r>
      <w:bookmarkEnd w:id="305"/>
    </w:p>
    <w:p>
      <w:pPr>
        <w:pStyle w:val="Bibliography"/>
        <w:spacing w:after="0" w:line="360" w:lineRule="auto"/>
        <w:ind w:left="425" w:hanging="425"/>
        <w:jc w:val="both"/>
        <w:rPr>
          <w:rStyle w:val="Hyperlink.1"/>
        </w:rPr>
      </w:pPr>
      <w:bookmarkStart w:name="refEklof2020" w:id="306"/>
      <w:r>
        <w:rPr>
          <w:rStyle w:val="Hyperlink.1"/>
          <w:rtl w:val="0"/>
          <w:lang w:val="en-US"/>
        </w:rPr>
        <w:t>Ekl</w:t>
      </w:r>
      <w:r>
        <w:rPr>
          <w:rStyle w:val="Hyperlink.1"/>
          <w:rtl w:val="0"/>
          <w:lang w:val="en-US"/>
        </w:rPr>
        <w:t>ö</w:t>
      </w:r>
      <w:r>
        <w:rPr>
          <w:rStyle w:val="Hyperlink.1"/>
          <w:rtl w:val="0"/>
          <w:lang w:val="en-US"/>
        </w:rPr>
        <w:t>f, Johan S., G</w:t>
      </w:r>
      <w:r>
        <w:rPr>
          <w:rStyle w:val="Hyperlink.1"/>
          <w:rtl w:val="0"/>
          <w:lang w:val="en-US"/>
        </w:rPr>
        <w:t>ö</w:t>
      </w:r>
      <w:r>
        <w:rPr>
          <w:rStyle w:val="Hyperlink.1"/>
          <w:rtl w:val="0"/>
          <w:lang w:val="en-US"/>
        </w:rPr>
        <w:t>ran Sundblad, M</w:t>
      </w:r>
      <w:r>
        <w:rPr>
          <w:rStyle w:val="Hyperlink.1"/>
          <w:rtl w:val="0"/>
          <w:lang w:val="en-US"/>
        </w:rPr>
        <w:t>å</w:t>
      </w:r>
      <w:r>
        <w:rPr>
          <w:rStyle w:val="Hyperlink.1"/>
          <w:rtl w:val="0"/>
          <w:lang w:val="en-US"/>
        </w:rPr>
        <w:t>rten Erlandsson, Serena Donadi, Joakim P. Hansen, Britas Klemens Eriksson, and Ulf Bergstr</w:t>
      </w:r>
      <w:r>
        <w:rPr>
          <w:rStyle w:val="Hyperlink.1"/>
          <w:rtl w:val="0"/>
          <w:lang w:val="en-US"/>
        </w:rPr>
        <w:t>ö</w:t>
      </w:r>
      <w:r>
        <w:rPr>
          <w:rStyle w:val="Hyperlink.1"/>
          <w:rtl w:val="0"/>
          <w:lang w:val="en-US"/>
        </w:rPr>
        <w:t xml:space="preserve">m. 2020. </w:t>
      </w:r>
      <w:r>
        <w:rPr>
          <w:rStyle w:val="Hyperlink.1"/>
          <w:rtl w:val="0"/>
          <w:lang w:val="en-US"/>
        </w:rPr>
        <w:t>“</w:t>
      </w:r>
      <w:r>
        <w:rPr>
          <w:rStyle w:val="Hyperlink.1"/>
          <w:rtl w:val="0"/>
          <w:lang w:val="en-US"/>
        </w:rPr>
        <w:t>A Spatial Regime Shift from Predator to Prey Dominance in a Large Coastal Ecosystem.</w:t>
      </w:r>
      <w:r>
        <w:rPr>
          <w:rStyle w:val="Hyperlink.1"/>
          <w:rtl w:val="0"/>
          <w:lang w:val="en-US"/>
        </w:rPr>
        <w:t xml:space="preserve">” </w:t>
      </w:r>
      <w:r>
        <w:rPr>
          <w:rStyle w:val="Hyperlink.1"/>
          <w:rtl w:val="0"/>
          <w:lang w:val="en-US"/>
        </w:rPr>
        <w:t>Communications Biology 3 (1): 1</w:t>
      </w:r>
      <w:r>
        <w:rPr>
          <w:rStyle w:val="Hyperlink.1"/>
          <w:rtl w:val="0"/>
          <w:lang w:val="en-US"/>
        </w:rPr>
        <w:t>–</w:t>
      </w:r>
      <w:r>
        <w:rPr>
          <w:rStyle w:val="Hyperlink.1"/>
          <w:rtl w:val="0"/>
          <w:lang w:val="en-US"/>
        </w:rPr>
        <w:t xml:space="preserve">9. </w:t>
      </w:r>
      <w:r>
        <w:rPr>
          <w:rStyle w:val="Hyperlink.1"/>
        </w:rPr>
        <w:fldChar w:fldCharType="begin" w:fldLock="0"/>
      </w:r>
      <w:r>
        <w:rPr>
          <w:rStyle w:val="Hyperlink.1"/>
        </w:rPr>
        <w:instrText xml:space="preserve"> HYPERLINK "https://doi.org/10.1038/s42003-020-01180-0"</w:instrText>
      </w:r>
      <w:r>
        <w:rPr>
          <w:rStyle w:val="Hyperlink.1"/>
        </w:rPr>
        <w:fldChar w:fldCharType="separate" w:fldLock="0"/>
      </w:r>
      <w:r>
        <w:rPr>
          <w:rStyle w:val="Hyperlink.1"/>
          <w:rtl w:val="0"/>
          <w:lang w:val="en-US"/>
        </w:rPr>
        <w:t>https://doi.org/10.1038/s42003-020-01180-0</w:t>
      </w:r>
      <w:r>
        <w:rPr/>
        <w:fldChar w:fldCharType="end" w:fldLock="0"/>
      </w:r>
      <w:r>
        <w:rPr>
          <w:rStyle w:val="Hyperlink.1"/>
          <w:rtl w:val="0"/>
          <w:lang w:val="en-US"/>
        </w:rPr>
        <w:t>.</w:t>
      </w:r>
      <w:bookmarkEnd w:id="306"/>
    </w:p>
    <w:p>
      <w:pPr>
        <w:pStyle w:val="Bibliography"/>
        <w:spacing w:after="0" w:line="360" w:lineRule="auto"/>
        <w:ind w:left="425" w:hanging="425"/>
        <w:jc w:val="both"/>
        <w:rPr>
          <w:rStyle w:val="Hyperlink.1"/>
        </w:rPr>
      </w:pPr>
      <w:bookmarkStart w:name="refEmmerson2004" w:id="307"/>
      <w:r>
        <w:rPr>
          <w:rStyle w:val="Hyperlink.1"/>
          <w:rtl w:val="0"/>
          <w:lang w:val="en-US"/>
        </w:rPr>
        <w:t xml:space="preserve">Emmerson, Mark, and Jon M. Yearsley. 2004. </w:t>
      </w:r>
      <w:r>
        <w:rPr>
          <w:rStyle w:val="Hyperlink.1"/>
          <w:rtl w:val="0"/>
          <w:lang w:val="en-US"/>
        </w:rPr>
        <w:t>“</w:t>
      </w:r>
      <w:r>
        <w:rPr>
          <w:rStyle w:val="Hyperlink.1"/>
          <w:rtl w:val="0"/>
          <w:lang w:val="en-US"/>
        </w:rPr>
        <w:t>Weak Interactions, Omnivory and Emergent Food-Web Properties.</w:t>
      </w:r>
      <w:r>
        <w:rPr>
          <w:rStyle w:val="Hyperlink.1"/>
          <w:rtl w:val="0"/>
          <w:lang w:val="en-US"/>
        </w:rPr>
        <w:t xml:space="preserve">” </w:t>
      </w:r>
      <w:r>
        <w:rPr>
          <w:rStyle w:val="Hyperlink.1"/>
          <w:rtl w:val="0"/>
          <w:lang w:val="en-US"/>
        </w:rPr>
        <w:t>Proceedings of the Royal Society of London. Series B: Biological Sciences 271 (1537): 397</w:t>
      </w:r>
      <w:r>
        <w:rPr>
          <w:rStyle w:val="Hyperlink.1"/>
          <w:rtl w:val="0"/>
          <w:lang w:val="en-US"/>
        </w:rPr>
        <w:t>–</w:t>
      </w:r>
      <w:r>
        <w:rPr>
          <w:rStyle w:val="Hyperlink.1"/>
          <w:rtl w:val="0"/>
          <w:lang w:val="en-US"/>
        </w:rPr>
        <w:t xml:space="preserve">405. </w:t>
      </w:r>
      <w:r>
        <w:rPr>
          <w:rStyle w:val="Hyperlink.1"/>
        </w:rPr>
        <w:fldChar w:fldCharType="begin" w:fldLock="0"/>
      </w:r>
      <w:r>
        <w:rPr>
          <w:rStyle w:val="Hyperlink.1"/>
        </w:rPr>
        <w:instrText xml:space="preserve"> HYPERLINK "https://doi.org/10.1098/rspb.2003.2592"</w:instrText>
      </w:r>
      <w:r>
        <w:rPr>
          <w:rStyle w:val="Hyperlink.1"/>
        </w:rPr>
        <w:fldChar w:fldCharType="separate" w:fldLock="0"/>
      </w:r>
      <w:r>
        <w:rPr>
          <w:rStyle w:val="Hyperlink.1"/>
          <w:rtl w:val="0"/>
          <w:lang w:val="en-US"/>
        </w:rPr>
        <w:t>https://doi.org/10.1098/rspb.2003.2592</w:t>
      </w:r>
      <w:r>
        <w:rPr/>
        <w:fldChar w:fldCharType="end" w:fldLock="0"/>
      </w:r>
      <w:r>
        <w:rPr>
          <w:rStyle w:val="Hyperlink.1"/>
          <w:rtl w:val="0"/>
          <w:lang w:val="en-US"/>
        </w:rPr>
        <w:t>.</w:t>
      </w:r>
      <w:bookmarkEnd w:id="307"/>
    </w:p>
    <w:p>
      <w:pPr>
        <w:pStyle w:val="Bibliography"/>
        <w:spacing w:after="0" w:line="360" w:lineRule="auto"/>
        <w:ind w:left="425" w:hanging="425"/>
        <w:jc w:val="both"/>
        <w:rPr>
          <w:rStyle w:val="Hyperlink.1"/>
        </w:rPr>
      </w:pPr>
      <w:bookmarkStart w:name="refFalabella2017" w:id="308"/>
      <w:r>
        <w:rPr>
          <w:rStyle w:val="Hyperlink.1"/>
          <w:rtl w:val="0"/>
          <w:lang w:val="en-US"/>
        </w:rPr>
        <w:t xml:space="preserve">Falabella, Valeria. 2017. </w:t>
      </w:r>
      <w:r>
        <w:rPr>
          <w:rStyle w:val="Hyperlink.1"/>
          <w:rtl w:val="0"/>
          <w:lang w:val="en-US"/>
        </w:rPr>
        <w:t>“Á</w:t>
      </w:r>
      <w:r>
        <w:rPr>
          <w:rStyle w:val="Hyperlink.1"/>
          <w:rtl w:val="0"/>
          <w:lang w:val="en-US"/>
        </w:rPr>
        <w:t>rea Marina Protegida Namuncur</w:t>
      </w:r>
      <w:r>
        <w:rPr>
          <w:rStyle w:val="Hyperlink.1"/>
          <w:rtl w:val="0"/>
          <w:lang w:val="en-US"/>
        </w:rPr>
        <w:t>á</w:t>
      </w:r>
      <w:r>
        <w:rPr>
          <w:rStyle w:val="Hyperlink.1"/>
          <w:rtl w:val="0"/>
          <w:lang w:val="en-US"/>
        </w:rPr>
        <w:t>-Banco Burdwood. Contribuciones Para La L</w:t>
      </w:r>
      <w:r>
        <w:rPr>
          <w:rStyle w:val="Hyperlink.1"/>
          <w:rtl w:val="0"/>
          <w:lang w:val="en-US"/>
        </w:rPr>
        <w:t>í</w:t>
      </w:r>
      <w:r>
        <w:rPr>
          <w:rStyle w:val="Hyperlink.1"/>
          <w:rtl w:val="0"/>
          <w:lang w:val="en-US"/>
        </w:rPr>
        <w:t>nea de Base y El Plan de Manejo.</w:t>
      </w:r>
      <w:r>
        <w:rPr>
          <w:rStyle w:val="Hyperlink.1"/>
          <w:rtl w:val="0"/>
          <w:lang w:val="en-US"/>
        </w:rPr>
        <w:t>”</w:t>
      </w:r>
      <w:bookmarkEnd w:id="308"/>
    </w:p>
    <w:p>
      <w:pPr>
        <w:pStyle w:val="Bibliography"/>
        <w:spacing w:after="0" w:line="360" w:lineRule="auto"/>
        <w:ind w:left="425" w:hanging="425"/>
        <w:jc w:val="both"/>
        <w:rPr>
          <w:rStyle w:val="Hyperlink.1"/>
        </w:rPr>
      </w:pPr>
      <w:bookmarkStart w:name="refFernandez2010" w:id="309"/>
      <w:r>
        <w:rPr>
          <w:rStyle w:val="Hyperlink.1"/>
          <w:rtl w:val="0"/>
          <w:lang w:val="en-US"/>
        </w:rPr>
        <w:t>Fern</w:t>
      </w:r>
      <w:r>
        <w:rPr>
          <w:rStyle w:val="Hyperlink.1"/>
          <w:rtl w:val="0"/>
          <w:lang w:val="en-US"/>
        </w:rPr>
        <w:t>á</w:t>
      </w:r>
      <w:r>
        <w:rPr>
          <w:rStyle w:val="Hyperlink.1"/>
          <w:rtl w:val="0"/>
          <w:lang w:val="en-US"/>
        </w:rPr>
        <w:t xml:space="preserve">ndez, Daniel Alfredo, Javier Ciancio, Santiago Guillermo Ceballos, Carla Riva-Rossi, and Miguel Alberto Pascual. 2010. </w:t>
      </w:r>
      <w:r>
        <w:rPr>
          <w:rStyle w:val="Hyperlink.1"/>
          <w:rtl w:val="0"/>
          <w:lang w:val="en-US"/>
        </w:rPr>
        <w:t>“</w:t>
      </w:r>
      <w:r>
        <w:rPr>
          <w:rStyle w:val="Hyperlink.1"/>
          <w:rtl w:val="0"/>
          <w:lang w:val="en-US"/>
        </w:rPr>
        <w:t>Chinook Salmon (Oncorhynchus Tshawytscha, Walbaum 1792) in the Beagle Channel, Tierra Del Fuego: The Onset of an Invasion.</w:t>
      </w:r>
      <w:r>
        <w:rPr>
          <w:rStyle w:val="Hyperlink.1"/>
          <w:rtl w:val="0"/>
          <w:lang w:val="en-US"/>
        </w:rPr>
        <w:t xml:space="preserve">” </w:t>
      </w:r>
      <w:r>
        <w:rPr>
          <w:rStyle w:val="Hyperlink.1"/>
          <w:rtl w:val="0"/>
          <w:lang w:val="en-US"/>
        </w:rPr>
        <w:t>Biological Invasions 12 (9): 2991</w:t>
      </w:r>
      <w:r>
        <w:rPr>
          <w:rStyle w:val="Hyperlink.1"/>
          <w:rtl w:val="0"/>
          <w:lang w:val="en-US"/>
        </w:rPr>
        <w:t>–</w:t>
      </w:r>
      <w:r>
        <w:rPr>
          <w:rStyle w:val="Hyperlink.1"/>
          <w:rtl w:val="0"/>
          <w:lang w:val="en-US"/>
        </w:rPr>
        <w:t xml:space="preserve">97. </w:t>
      </w:r>
      <w:r>
        <w:rPr>
          <w:rStyle w:val="Hyperlink.1"/>
        </w:rPr>
        <w:fldChar w:fldCharType="begin" w:fldLock="0"/>
      </w:r>
      <w:r>
        <w:rPr>
          <w:rStyle w:val="Hyperlink.1"/>
        </w:rPr>
        <w:instrText xml:space="preserve"> HYPERLINK "https://doi.org/10.1007/s10530-010-9731-x"</w:instrText>
      </w:r>
      <w:r>
        <w:rPr>
          <w:rStyle w:val="Hyperlink.1"/>
        </w:rPr>
        <w:fldChar w:fldCharType="separate" w:fldLock="0"/>
      </w:r>
      <w:r>
        <w:rPr>
          <w:rStyle w:val="Hyperlink.1"/>
          <w:rtl w:val="0"/>
          <w:lang w:val="en-US"/>
        </w:rPr>
        <w:t>https://doi.org/10.1007/s10530-010-9731-x</w:t>
      </w:r>
      <w:r>
        <w:rPr/>
        <w:fldChar w:fldCharType="end" w:fldLock="0"/>
      </w:r>
      <w:r>
        <w:rPr>
          <w:rStyle w:val="Hyperlink.1"/>
          <w:rtl w:val="0"/>
          <w:lang w:val="en-US"/>
        </w:rPr>
        <w:t>.</w:t>
      </w:r>
      <w:bookmarkEnd w:id="309"/>
    </w:p>
    <w:p>
      <w:pPr>
        <w:pStyle w:val="Bibliography"/>
        <w:spacing w:after="0" w:line="360" w:lineRule="auto"/>
        <w:ind w:left="425" w:hanging="425"/>
        <w:jc w:val="both"/>
        <w:rPr>
          <w:rStyle w:val="Hyperlink.1"/>
        </w:rPr>
      </w:pPr>
      <w:bookmarkStart w:name="refFioramonti2022" w:id="310"/>
      <w:r>
        <w:rPr>
          <w:rStyle w:val="Hyperlink.1"/>
          <w:rtl w:val="0"/>
          <w:lang w:val="en-US"/>
        </w:rPr>
        <w:t xml:space="preserve">Fioramonti, N. E., S. Ribeiro Guevara, Y. A. Becker, and L. Riccialdelli. 2022. </w:t>
      </w:r>
      <w:r>
        <w:rPr>
          <w:rStyle w:val="Hyperlink.1"/>
          <w:rtl w:val="0"/>
          <w:lang w:val="en-US"/>
        </w:rPr>
        <w:t>“</w:t>
      </w:r>
      <w:r>
        <w:rPr>
          <w:rStyle w:val="Hyperlink.1"/>
          <w:rtl w:val="0"/>
          <w:lang w:val="en-US"/>
        </w:rPr>
        <w:t>Mercury Transfer in Coastal and Oceanic Food Webs from the Southwest Atlantic Ocean.</w:t>
      </w:r>
      <w:r>
        <w:rPr>
          <w:rStyle w:val="Hyperlink.1"/>
          <w:rtl w:val="0"/>
          <w:lang w:val="en-US"/>
        </w:rPr>
        <w:t xml:space="preserve">” </w:t>
      </w:r>
      <w:r>
        <w:rPr>
          <w:rStyle w:val="Hyperlink.1"/>
          <w:rtl w:val="0"/>
          <w:lang w:val="en-US"/>
        </w:rPr>
        <w:t xml:space="preserve">Marine Pollution Bulletin 175 (February): 113365. </w:t>
      </w:r>
      <w:r>
        <w:rPr>
          <w:rStyle w:val="Hyperlink.1"/>
        </w:rPr>
        <w:fldChar w:fldCharType="begin" w:fldLock="0"/>
      </w:r>
      <w:r>
        <w:rPr>
          <w:rStyle w:val="Hyperlink.1"/>
        </w:rPr>
        <w:instrText xml:space="preserve"> HYPERLINK "https://doi.org/10.1016/j.marpolbul.2022.113365"</w:instrText>
      </w:r>
      <w:r>
        <w:rPr>
          <w:rStyle w:val="Hyperlink.1"/>
        </w:rPr>
        <w:fldChar w:fldCharType="separate" w:fldLock="0"/>
      </w:r>
      <w:r>
        <w:rPr>
          <w:rStyle w:val="Hyperlink.1"/>
          <w:rtl w:val="0"/>
          <w:lang w:val="en-US"/>
        </w:rPr>
        <w:t>https://doi.org/10.1016/j.marpolbul.2022.113365</w:t>
      </w:r>
      <w:r>
        <w:rPr/>
        <w:fldChar w:fldCharType="end" w:fldLock="0"/>
      </w:r>
      <w:r>
        <w:rPr>
          <w:rStyle w:val="Hyperlink.1"/>
          <w:rtl w:val="0"/>
          <w:lang w:val="en-US"/>
        </w:rPr>
        <w:t>.</w:t>
      </w:r>
      <w:bookmarkEnd w:id="310"/>
    </w:p>
    <w:p>
      <w:pPr>
        <w:pStyle w:val="Bibliography"/>
        <w:spacing w:after="0" w:line="360" w:lineRule="auto"/>
        <w:ind w:left="425" w:hanging="425"/>
        <w:jc w:val="both"/>
        <w:rPr>
          <w:rStyle w:val="Hyperlink.1"/>
        </w:rPr>
      </w:pPr>
      <w:bookmarkStart w:name="refFranco2018" w:id="311"/>
      <w:r>
        <w:rPr>
          <w:rStyle w:val="Hyperlink.1"/>
          <w:rtl w:val="0"/>
          <w:lang w:val="en-US"/>
        </w:rPr>
        <w:t xml:space="preserve">Franco, B. C., E. D. Palma, V. Combes, E. M. Acha, and M. Saraceno. 2018. </w:t>
      </w:r>
      <w:r>
        <w:rPr>
          <w:rStyle w:val="Hyperlink.1"/>
          <w:rtl w:val="0"/>
          <w:lang w:val="en-US"/>
        </w:rPr>
        <w:t>“</w:t>
      </w:r>
      <w:r>
        <w:rPr>
          <w:rStyle w:val="Hyperlink.1"/>
          <w:rtl w:val="0"/>
          <w:lang w:val="en-US"/>
        </w:rPr>
        <w:t>Modeling the Offshore Export of Subantarctic Shelf Waters From the Patagonian Shelf.</w:t>
      </w:r>
      <w:r>
        <w:rPr>
          <w:rStyle w:val="Hyperlink.1"/>
          <w:rtl w:val="0"/>
          <w:lang w:val="en-US"/>
        </w:rPr>
        <w:t xml:space="preserve">” </w:t>
      </w:r>
      <w:r>
        <w:rPr>
          <w:rStyle w:val="Hyperlink.1"/>
          <w:rtl w:val="0"/>
          <w:lang w:val="en-US"/>
        </w:rPr>
        <w:t>Journal of Geophysical Research: Oceans 123 (7): 4491</w:t>
      </w:r>
      <w:r>
        <w:rPr>
          <w:rStyle w:val="Hyperlink.1"/>
          <w:rtl w:val="0"/>
          <w:lang w:val="en-US"/>
        </w:rPr>
        <w:t>–</w:t>
      </w:r>
      <w:r>
        <w:rPr>
          <w:rStyle w:val="Hyperlink.1"/>
          <w:rtl w:val="0"/>
          <w:lang w:val="en-US"/>
        </w:rPr>
        <w:t xml:space="preserve">4502. </w:t>
      </w:r>
      <w:r>
        <w:rPr>
          <w:rStyle w:val="Hyperlink.1"/>
        </w:rPr>
        <w:fldChar w:fldCharType="begin" w:fldLock="0"/>
      </w:r>
      <w:r>
        <w:rPr>
          <w:rStyle w:val="Hyperlink.1"/>
        </w:rPr>
        <w:instrText xml:space="preserve"> HYPERLINK "https://doi.org/10.1029/2018JC013824"</w:instrText>
      </w:r>
      <w:r>
        <w:rPr>
          <w:rStyle w:val="Hyperlink.1"/>
        </w:rPr>
        <w:fldChar w:fldCharType="separate" w:fldLock="0"/>
      </w:r>
      <w:r>
        <w:rPr>
          <w:rStyle w:val="Hyperlink.1"/>
          <w:rtl w:val="0"/>
          <w:lang w:val="en-US"/>
        </w:rPr>
        <w:t>https://doi.org/10.1029/2018JC013824</w:t>
      </w:r>
      <w:r>
        <w:rPr/>
        <w:fldChar w:fldCharType="end" w:fldLock="0"/>
      </w:r>
      <w:r>
        <w:rPr>
          <w:rStyle w:val="Hyperlink.1"/>
          <w:rtl w:val="0"/>
          <w:lang w:val="en-US"/>
        </w:rPr>
        <w:t>.</w:t>
      </w:r>
      <w:bookmarkEnd w:id="311"/>
    </w:p>
    <w:p>
      <w:pPr>
        <w:pStyle w:val="Bibliography"/>
        <w:spacing w:after="0" w:line="360" w:lineRule="auto"/>
        <w:ind w:left="425" w:hanging="425"/>
        <w:jc w:val="both"/>
        <w:rPr>
          <w:rStyle w:val="Hyperlink.1"/>
        </w:rPr>
      </w:pPr>
      <w:bookmarkStart w:name="refFunes2020" w:id="312"/>
      <w:r>
        <w:rPr>
          <w:rStyle w:val="Hyperlink.1"/>
          <w:rtl w:val="0"/>
          <w:lang w:val="en-US"/>
        </w:rPr>
        <w:t xml:space="preserve">Funes, Manuela. 2020. </w:t>
      </w:r>
      <w:r>
        <w:rPr>
          <w:rStyle w:val="Hyperlink.1"/>
          <w:rtl w:val="0"/>
          <w:lang w:val="en-US"/>
        </w:rPr>
        <w:t>“</w:t>
      </w:r>
      <w:r>
        <w:rPr>
          <w:rStyle w:val="Hyperlink.1"/>
          <w:rtl w:val="0"/>
          <w:lang w:val="en-US"/>
        </w:rPr>
        <w:t>Efectos de La Pesca de Arrastre Sobre La Estructura Tr</w:t>
      </w:r>
      <w:r>
        <w:rPr>
          <w:rStyle w:val="Hyperlink.1"/>
          <w:rtl w:val="0"/>
          <w:lang w:val="en-US"/>
        </w:rPr>
        <w:t>ó</w:t>
      </w:r>
      <w:r>
        <w:rPr>
          <w:rStyle w:val="Hyperlink.1"/>
          <w:rtl w:val="0"/>
          <w:lang w:val="en-US"/>
        </w:rPr>
        <w:t>fica Del Norte Del Golfo San Jorge.</w:t>
      </w:r>
      <w:r>
        <w:rPr>
          <w:rStyle w:val="Hyperlink.1"/>
          <w:rtl w:val="0"/>
          <w:lang w:val="en-US"/>
        </w:rPr>
        <w:t xml:space="preserve">” </w:t>
      </w:r>
      <w:r>
        <w:rPr>
          <w:rStyle w:val="Hyperlink.1"/>
          <w:rtl w:val="0"/>
          <w:lang w:val="en-US"/>
        </w:rPr>
        <w:t>PhD thesis.</w:t>
      </w:r>
      <w:bookmarkEnd w:id="312"/>
    </w:p>
    <w:p>
      <w:pPr>
        <w:pStyle w:val="Bibliography"/>
        <w:spacing w:after="0" w:line="360" w:lineRule="auto"/>
        <w:ind w:left="425" w:hanging="425"/>
        <w:jc w:val="both"/>
        <w:rPr>
          <w:rStyle w:val="Hyperlink.1"/>
        </w:rPr>
      </w:pPr>
      <w:bookmarkStart w:name="refFunes2019" w:id="313"/>
      <w:r>
        <w:rPr>
          <w:rStyle w:val="Hyperlink.1"/>
          <w:rtl w:val="0"/>
          <w:lang w:val="en-US"/>
        </w:rPr>
        <w:t>Funes, Manuela, Cristian Marinao, and David E. Galv</w:t>
      </w:r>
      <w:r>
        <w:rPr>
          <w:rStyle w:val="Hyperlink.1"/>
          <w:rtl w:val="0"/>
          <w:lang w:val="en-US"/>
        </w:rPr>
        <w:t>á</w:t>
      </w:r>
      <w:r>
        <w:rPr>
          <w:rStyle w:val="Hyperlink.1"/>
          <w:rtl w:val="0"/>
          <w:lang w:val="en-US"/>
        </w:rPr>
        <w:t xml:space="preserve">n. 2019. </w:t>
      </w:r>
      <w:r>
        <w:rPr>
          <w:rStyle w:val="Hyperlink.1"/>
          <w:rtl w:val="0"/>
          <w:lang w:val="en-US"/>
        </w:rPr>
        <w:t>“</w:t>
      </w:r>
      <w:r>
        <w:rPr>
          <w:rStyle w:val="Hyperlink.1"/>
          <w:rtl w:val="0"/>
          <w:lang w:val="en-US"/>
        </w:rPr>
        <w:t>Does Trawl Fisheries Affect the Diet of Fishes? A Stable Isotope Analysis Approach.</w:t>
      </w:r>
      <w:r>
        <w:rPr>
          <w:rStyle w:val="Hyperlink.1"/>
          <w:rtl w:val="0"/>
          <w:lang w:val="en-US"/>
        </w:rPr>
        <w:t xml:space="preserve">” </w:t>
      </w:r>
      <w:r>
        <w:rPr>
          <w:rStyle w:val="Hyperlink.1"/>
          <w:rtl w:val="0"/>
          <w:lang w:val="en-US"/>
        </w:rPr>
        <w:t>Isotopes in Environmental and Health Studies 55 (4): 327</w:t>
      </w:r>
      <w:r>
        <w:rPr>
          <w:rStyle w:val="Hyperlink.1"/>
          <w:rtl w:val="0"/>
          <w:lang w:val="en-US"/>
        </w:rPr>
        <w:t>–</w:t>
      </w:r>
      <w:r>
        <w:rPr>
          <w:rStyle w:val="Hyperlink.1"/>
          <w:rtl w:val="0"/>
          <w:lang w:val="en-US"/>
        </w:rPr>
        <w:t xml:space="preserve">43. </w:t>
      </w:r>
      <w:r>
        <w:rPr>
          <w:rStyle w:val="Hyperlink.1"/>
        </w:rPr>
        <w:fldChar w:fldCharType="begin" w:fldLock="0"/>
      </w:r>
      <w:r>
        <w:rPr>
          <w:rStyle w:val="Hyperlink.1"/>
        </w:rPr>
        <w:instrText xml:space="preserve"> HYPERLINK "https://doi.org/10.1080/10256016.2019.1626381"</w:instrText>
      </w:r>
      <w:r>
        <w:rPr>
          <w:rStyle w:val="Hyperlink.1"/>
        </w:rPr>
        <w:fldChar w:fldCharType="separate" w:fldLock="0"/>
      </w:r>
      <w:r>
        <w:rPr>
          <w:rStyle w:val="Hyperlink.1"/>
          <w:rtl w:val="0"/>
          <w:lang w:val="en-US"/>
        </w:rPr>
        <w:t>https://doi.org/10.1080/10256016.2019.1626381</w:t>
      </w:r>
      <w:r>
        <w:rPr/>
        <w:fldChar w:fldCharType="end" w:fldLock="0"/>
      </w:r>
      <w:r>
        <w:rPr>
          <w:rStyle w:val="Hyperlink.1"/>
          <w:rtl w:val="0"/>
          <w:lang w:val="en-US"/>
        </w:rPr>
        <w:t>.</w:t>
      </w:r>
      <w:bookmarkEnd w:id="313"/>
    </w:p>
    <w:p>
      <w:pPr>
        <w:pStyle w:val="Bibliography"/>
        <w:spacing w:after="0" w:line="360" w:lineRule="auto"/>
        <w:ind w:left="425" w:hanging="425"/>
        <w:jc w:val="both"/>
        <w:rPr>
          <w:rStyle w:val="Hyperlink.1"/>
        </w:rPr>
      </w:pPr>
      <w:bookmarkStart w:name="refFunes2022" w:id="314"/>
      <w:r>
        <w:rPr>
          <w:rStyle w:val="Hyperlink.1"/>
          <w:rtl w:val="0"/>
          <w:lang w:val="en-US"/>
        </w:rPr>
        <w:t>Funes, Manuela, Leonardo A. Saravia, Georgina Cordone, Oscar O. Iribarne, and David E. Galv</w:t>
      </w:r>
      <w:r>
        <w:rPr>
          <w:rStyle w:val="Hyperlink.1"/>
          <w:rtl w:val="0"/>
          <w:lang w:val="en-US"/>
        </w:rPr>
        <w:t>á</w:t>
      </w:r>
      <w:r>
        <w:rPr>
          <w:rStyle w:val="Hyperlink.1"/>
          <w:rtl w:val="0"/>
          <w:lang w:val="en-US"/>
        </w:rPr>
        <w:t xml:space="preserve">n. 2022. </w:t>
      </w:r>
      <w:r>
        <w:rPr>
          <w:rStyle w:val="Hyperlink.1"/>
          <w:rtl w:val="0"/>
          <w:lang w:val="en-US"/>
        </w:rPr>
        <w:t>“</w:t>
      </w:r>
      <w:r>
        <w:rPr>
          <w:rStyle w:val="Hyperlink.1"/>
          <w:rtl w:val="0"/>
          <w:lang w:val="en-US"/>
        </w:rPr>
        <w:t>Network Analysis Suggests Changes in Food Web Stability Produced by Bottom Trawl Fishery in Patagonia.</w:t>
      </w:r>
      <w:r>
        <w:rPr>
          <w:rStyle w:val="Hyperlink.1"/>
          <w:rtl w:val="0"/>
          <w:lang w:val="en-US"/>
        </w:rPr>
        <w:t xml:space="preserve">” </w:t>
      </w:r>
      <w:r>
        <w:rPr>
          <w:rStyle w:val="Hyperlink.1"/>
          <w:rtl w:val="0"/>
          <w:lang w:val="en-US"/>
        </w:rPr>
        <w:t xml:space="preserve">Scientific Reports 12 (1): 10876. </w:t>
      </w:r>
      <w:r>
        <w:rPr>
          <w:rStyle w:val="Hyperlink.1"/>
        </w:rPr>
        <w:fldChar w:fldCharType="begin" w:fldLock="0"/>
      </w:r>
      <w:r>
        <w:rPr>
          <w:rStyle w:val="Hyperlink.1"/>
        </w:rPr>
        <w:instrText xml:space="preserve"> HYPERLINK "https://doi.org/10.1038/s41598-022-14363-y"</w:instrText>
      </w:r>
      <w:r>
        <w:rPr>
          <w:rStyle w:val="Hyperlink.1"/>
        </w:rPr>
        <w:fldChar w:fldCharType="separate" w:fldLock="0"/>
      </w:r>
      <w:r>
        <w:rPr>
          <w:rStyle w:val="Hyperlink.1"/>
          <w:rtl w:val="0"/>
          <w:lang w:val="en-US"/>
        </w:rPr>
        <w:t>https://doi.org/10.1038/s41598-022-14363-y</w:t>
      </w:r>
      <w:r>
        <w:rPr/>
        <w:fldChar w:fldCharType="end" w:fldLock="0"/>
      </w:r>
      <w:r>
        <w:rPr>
          <w:rStyle w:val="Hyperlink.1"/>
          <w:rtl w:val="0"/>
          <w:lang w:val="en-US"/>
        </w:rPr>
        <w:t>.</w:t>
      </w:r>
      <w:bookmarkEnd w:id="314"/>
    </w:p>
    <w:p>
      <w:pPr>
        <w:pStyle w:val="Bibliography"/>
        <w:spacing w:after="0" w:line="360" w:lineRule="auto"/>
        <w:ind w:left="425" w:hanging="425"/>
        <w:jc w:val="both"/>
        <w:rPr>
          <w:rStyle w:val="Hyperlink.1"/>
        </w:rPr>
      </w:pPr>
      <w:bookmarkStart w:name="refGarciaAlonso2018" w:id="315"/>
      <w:r>
        <w:rPr>
          <w:rStyle w:val="Hyperlink.1"/>
          <w:rtl w:val="0"/>
          <w:lang w:val="en-US"/>
        </w:rPr>
        <w:t>Garc</w:t>
      </w:r>
      <w:r>
        <w:rPr>
          <w:rStyle w:val="Hyperlink.1"/>
          <w:rtl w:val="0"/>
          <w:lang w:val="en-US"/>
        </w:rPr>
        <w:t>í</w:t>
      </w:r>
      <w:r>
        <w:rPr>
          <w:rStyle w:val="Hyperlink.1"/>
          <w:rtl w:val="0"/>
          <w:lang w:val="en-US"/>
        </w:rPr>
        <w:t>a Alonso, Virginia A., Daniel Brown, Jacobo Mart</w:t>
      </w:r>
      <w:r>
        <w:rPr>
          <w:rStyle w:val="Hyperlink.1"/>
          <w:rtl w:val="0"/>
          <w:lang w:val="en-US"/>
        </w:rPr>
        <w:t>í</w:t>
      </w:r>
      <w:r>
        <w:rPr>
          <w:rStyle w:val="Hyperlink.1"/>
          <w:rtl w:val="0"/>
          <w:lang w:val="en-US"/>
        </w:rPr>
        <w:t>n, Marcelo P</w:t>
      </w:r>
      <w:r>
        <w:rPr>
          <w:rStyle w:val="Hyperlink.1"/>
          <w:rtl w:val="0"/>
          <w:lang w:val="en-US"/>
        </w:rPr>
        <w:t>á</w:t>
      </w:r>
      <w:r>
        <w:rPr>
          <w:rStyle w:val="Hyperlink.1"/>
          <w:rtl w:val="0"/>
          <w:lang w:val="en-US"/>
        </w:rPr>
        <w:t xml:space="preserve">jaro, and Fabiana L. Capitanio. 2018. </w:t>
      </w:r>
      <w:r>
        <w:rPr>
          <w:rStyle w:val="Hyperlink.1"/>
          <w:rtl w:val="0"/>
          <w:lang w:val="en-US"/>
        </w:rPr>
        <w:t>“</w:t>
      </w:r>
      <w:r>
        <w:rPr>
          <w:rStyle w:val="Hyperlink.1"/>
          <w:rtl w:val="0"/>
          <w:lang w:val="en-US"/>
        </w:rPr>
        <w:t>Seasonal Patterns of Patagonian Sprat Sprattus Fuegensis Early Life Stages in an Open Sea Sub-Antarctic Marine Protected Area.</w:t>
      </w:r>
      <w:r>
        <w:rPr>
          <w:rStyle w:val="Hyperlink.1"/>
          <w:rtl w:val="0"/>
          <w:lang w:val="en-US"/>
        </w:rPr>
        <w:t xml:space="preserve">” </w:t>
      </w:r>
      <w:r>
        <w:rPr>
          <w:rStyle w:val="Hyperlink.1"/>
          <w:rtl w:val="0"/>
          <w:lang w:val="en-US"/>
        </w:rPr>
        <w:t>Polar Biology 41 (11): 2167</w:t>
      </w:r>
      <w:r>
        <w:rPr>
          <w:rStyle w:val="Hyperlink.1"/>
          <w:rtl w:val="0"/>
          <w:lang w:val="en-US"/>
        </w:rPr>
        <w:t>–</w:t>
      </w:r>
      <w:r>
        <w:rPr>
          <w:rStyle w:val="Hyperlink.1"/>
          <w:rtl w:val="0"/>
          <w:lang w:val="en-US"/>
        </w:rPr>
        <w:t xml:space="preserve">79. </w:t>
      </w:r>
      <w:r>
        <w:rPr>
          <w:rStyle w:val="Hyperlink.1"/>
        </w:rPr>
        <w:fldChar w:fldCharType="begin" w:fldLock="0"/>
      </w:r>
      <w:r>
        <w:rPr>
          <w:rStyle w:val="Hyperlink.1"/>
        </w:rPr>
        <w:instrText xml:space="preserve"> HYPERLINK "https://doi.org/10.1007/s00300-018-2352-z"</w:instrText>
      </w:r>
      <w:r>
        <w:rPr>
          <w:rStyle w:val="Hyperlink.1"/>
        </w:rPr>
        <w:fldChar w:fldCharType="separate" w:fldLock="0"/>
      </w:r>
      <w:r>
        <w:rPr>
          <w:rStyle w:val="Hyperlink.1"/>
          <w:rtl w:val="0"/>
          <w:lang w:val="en-US"/>
        </w:rPr>
        <w:t>https://doi.org/10.1007/s00300-018-2352-z</w:t>
      </w:r>
      <w:r>
        <w:rPr/>
        <w:fldChar w:fldCharType="end" w:fldLock="0"/>
      </w:r>
      <w:r>
        <w:rPr>
          <w:rStyle w:val="Hyperlink.1"/>
          <w:rtl w:val="0"/>
          <w:lang w:val="en-US"/>
        </w:rPr>
        <w:t>.</w:t>
      </w:r>
      <w:bookmarkEnd w:id="315"/>
    </w:p>
    <w:p>
      <w:pPr>
        <w:pStyle w:val="Bibliography"/>
        <w:spacing w:after="0" w:line="360" w:lineRule="auto"/>
        <w:ind w:left="425" w:hanging="425"/>
        <w:jc w:val="both"/>
        <w:rPr>
          <w:rStyle w:val="Hyperlink.1"/>
        </w:rPr>
      </w:pPr>
      <w:bookmarkStart w:name="refGil2011" w:id="316"/>
      <w:r>
        <w:rPr>
          <w:rStyle w:val="Hyperlink.1"/>
          <w:rtl w:val="0"/>
          <w:lang w:val="en-US"/>
        </w:rPr>
        <w:t xml:space="preserve">Gil, M. N., A. I. Torres, O. Amin, and J. L. Esteves. 2011. </w:t>
      </w:r>
      <w:r>
        <w:rPr>
          <w:rStyle w:val="Hyperlink.1"/>
          <w:rtl w:val="0"/>
          <w:lang w:val="en-US"/>
        </w:rPr>
        <w:t>“</w:t>
      </w:r>
      <w:r>
        <w:rPr>
          <w:rStyle w:val="Hyperlink.1"/>
          <w:rtl w:val="0"/>
          <w:lang w:val="en-US"/>
        </w:rPr>
        <w:t>Assessment of Recent Sediment Influence in an Urban Polluted Subantarctic Coastal Ecosystem. Beagle Channel (Southern Argentina).</w:t>
      </w:r>
      <w:r>
        <w:rPr>
          <w:rStyle w:val="Hyperlink.1"/>
          <w:rtl w:val="0"/>
          <w:lang w:val="en-US"/>
        </w:rPr>
        <w:t xml:space="preserve">” </w:t>
      </w:r>
      <w:r>
        <w:rPr>
          <w:rStyle w:val="Hyperlink.1"/>
          <w:rtl w:val="0"/>
          <w:lang w:val="en-US"/>
        </w:rPr>
        <w:t>Marine Pollution Bulletin 62 (1): 201</w:t>
      </w:r>
      <w:r>
        <w:rPr>
          <w:rStyle w:val="Hyperlink.1"/>
          <w:rtl w:val="0"/>
          <w:lang w:val="en-US"/>
        </w:rPr>
        <w:t>–</w:t>
      </w:r>
      <w:r>
        <w:rPr>
          <w:rStyle w:val="Hyperlink.1"/>
          <w:rtl w:val="0"/>
          <w:lang w:val="en-US"/>
        </w:rPr>
        <w:t xml:space="preserve">7. </w:t>
      </w:r>
      <w:r>
        <w:rPr>
          <w:rStyle w:val="Hyperlink.1"/>
        </w:rPr>
        <w:fldChar w:fldCharType="begin" w:fldLock="0"/>
      </w:r>
      <w:r>
        <w:rPr>
          <w:rStyle w:val="Hyperlink.1"/>
        </w:rPr>
        <w:instrText xml:space="preserve"> HYPERLINK "https://doi.org/10.1016/j.marpolbul.2010.10.004"</w:instrText>
      </w:r>
      <w:r>
        <w:rPr>
          <w:rStyle w:val="Hyperlink.1"/>
        </w:rPr>
        <w:fldChar w:fldCharType="separate" w:fldLock="0"/>
      </w:r>
      <w:r>
        <w:rPr>
          <w:rStyle w:val="Hyperlink.1"/>
          <w:rtl w:val="0"/>
          <w:lang w:val="en-US"/>
        </w:rPr>
        <w:t>https://doi.org/10.1016/j.marpolbul.2010.10.004</w:t>
      </w:r>
      <w:r>
        <w:rPr/>
        <w:fldChar w:fldCharType="end" w:fldLock="0"/>
      </w:r>
      <w:r>
        <w:rPr>
          <w:rStyle w:val="Hyperlink.1"/>
          <w:rtl w:val="0"/>
          <w:lang w:val="en-US"/>
        </w:rPr>
        <w:t>.</w:t>
      </w:r>
      <w:bookmarkEnd w:id="316"/>
    </w:p>
    <w:p>
      <w:pPr>
        <w:pStyle w:val="Bibliography"/>
        <w:spacing w:after="0" w:line="360" w:lineRule="auto"/>
        <w:ind w:left="425" w:hanging="425"/>
        <w:jc w:val="both"/>
        <w:rPr>
          <w:rStyle w:val="Hyperlink.1"/>
        </w:rPr>
      </w:pPr>
      <w:bookmarkStart w:name="refGongora2012" w:id="317"/>
      <w:r>
        <w:rPr>
          <w:rStyle w:val="Hyperlink.1"/>
          <w:rtl w:val="0"/>
          <w:lang w:val="en-US"/>
        </w:rPr>
        <w:t>G</w:t>
      </w:r>
      <w:r>
        <w:rPr>
          <w:rStyle w:val="Hyperlink.1"/>
          <w:rtl w:val="0"/>
          <w:lang w:val="en-US"/>
        </w:rPr>
        <w:t>ó</w:t>
      </w:r>
      <w:r>
        <w:rPr>
          <w:rStyle w:val="Hyperlink.1"/>
          <w:rtl w:val="0"/>
          <w:lang w:val="en-US"/>
        </w:rPr>
        <w:t>ngora, Mar</w:t>
      </w:r>
      <w:r>
        <w:rPr>
          <w:rStyle w:val="Hyperlink.1"/>
          <w:rtl w:val="0"/>
          <w:lang w:val="en-US"/>
        </w:rPr>
        <w:t>í</w:t>
      </w:r>
      <w:r>
        <w:rPr>
          <w:rStyle w:val="Hyperlink.1"/>
          <w:rtl w:val="0"/>
          <w:lang w:val="en-US"/>
        </w:rPr>
        <w:t>a Eva, Diego Gonz</w:t>
      </w:r>
      <w:r>
        <w:rPr>
          <w:rStyle w:val="Hyperlink.1"/>
          <w:rtl w:val="0"/>
          <w:lang w:val="en-US"/>
        </w:rPr>
        <w:t>á</w:t>
      </w:r>
      <w:r>
        <w:rPr>
          <w:rStyle w:val="Hyperlink.1"/>
          <w:rtl w:val="0"/>
          <w:lang w:val="en-US"/>
        </w:rPr>
        <w:t>lez-Zevallos, Alejandro Pettovello, and Luis Mend</w:t>
      </w:r>
      <w:r>
        <w:rPr>
          <w:rStyle w:val="Hyperlink.1"/>
          <w:rtl w:val="0"/>
          <w:lang w:val="en-US"/>
        </w:rPr>
        <w:t>í</w:t>
      </w:r>
      <w:r>
        <w:rPr>
          <w:rStyle w:val="Hyperlink.1"/>
          <w:rtl w:val="0"/>
          <w:lang w:val="en-US"/>
        </w:rPr>
        <w:t xml:space="preserve">a. 2012. </w:t>
      </w:r>
      <w:r>
        <w:rPr>
          <w:rStyle w:val="Hyperlink.1"/>
          <w:rtl w:val="0"/>
          <w:lang w:val="en-US"/>
        </w:rPr>
        <w:t>“</w:t>
      </w:r>
      <w:r>
        <w:rPr>
          <w:rStyle w:val="Hyperlink.1"/>
          <w:rtl w:val="0"/>
          <w:lang w:val="en-US"/>
        </w:rPr>
        <w:t>Caracterizaci</w:t>
      </w:r>
      <w:r>
        <w:rPr>
          <w:rStyle w:val="Hyperlink.1"/>
          <w:rtl w:val="0"/>
          <w:lang w:val="en-US"/>
        </w:rPr>
        <w:t>ó</w:t>
      </w:r>
      <w:r>
        <w:rPr>
          <w:rStyle w:val="Hyperlink.1"/>
          <w:rtl w:val="0"/>
          <w:lang w:val="en-US"/>
        </w:rPr>
        <w:t>n de Las Principales Pesquer</w:t>
      </w:r>
      <w:r>
        <w:rPr>
          <w:rStyle w:val="Hyperlink.1"/>
          <w:rtl w:val="0"/>
          <w:lang w:val="en-US"/>
        </w:rPr>
        <w:t>í</w:t>
      </w:r>
      <w:r>
        <w:rPr>
          <w:rStyle w:val="Hyperlink.1"/>
          <w:rtl w:val="0"/>
          <w:lang w:val="en-US"/>
        </w:rPr>
        <w:t>as Del Golfo San Jorge Patagonia, Argentina.</w:t>
      </w:r>
      <w:r>
        <w:rPr>
          <w:rStyle w:val="Hyperlink.1"/>
          <w:rtl w:val="0"/>
          <w:lang w:val="en-US"/>
        </w:rPr>
        <w:t xml:space="preserve">” </w:t>
      </w:r>
      <w:r>
        <w:rPr>
          <w:rStyle w:val="Hyperlink.1"/>
          <w:rtl w:val="0"/>
          <w:lang w:val="en-US"/>
        </w:rPr>
        <w:t>Latin American Journal of Aquatic Research 40 (1): 1</w:t>
      </w:r>
      <w:r>
        <w:rPr>
          <w:rStyle w:val="Hyperlink.1"/>
          <w:rtl w:val="0"/>
          <w:lang w:val="en-US"/>
        </w:rPr>
        <w:t>–</w:t>
      </w:r>
      <w:r>
        <w:rPr>
          <w:rStyle w:val="Hyperlink.1"/>
          <w:rtl w:val="0"/>
          <w:lang w:val="en-US"/>
        </w:rPr>
        <w:t>11.</w:t>
      </w:r>
      <w:bookmarkEnd w:id="317"/>
    </w:p>
    <w:p>
      <w:pPr>
        <w:pStyle w:val="Bibliography"/>
        <w:spacing w:after="0" w:line="360" w:lineRule="auto"/>
        <w:ind w:left="425" w:hanging="425"/>
        <w:jc w:val="both"/>
        <w:rPr>
          <w:rStyle w:val="Hyperlink.1"/>
        </w:rPr>
      </w:pPr>
      <w:bookmarkStart w:name="refGutt2021" w:id="318"/>
      <w:r>
        <w:rPr>
          <w:rStyle w:val="Hyperlink.1"/>
          <w:rtl w:val="0"/>
          <w:lang w:val="en-US"/>
        </w:rPr>
        <w:t>Gutt, Julian, Enrique Isla, Jos</w:t>
      </w:r>
      <w:r>
        <w:rPr>
          <w:rStyle w:val="Hyperlink.1"/>
          <w:rtl w:val="0"/>
          <w:lang w:val="en-US"/>
        </w:rPr>
        <w:t xml:space="preserve">é </w:t>
      </w:r>
      <w:r>
        <w:rPr>
          <w:rStyle w:val="Hyperlink.1"/>
          <w:rtl w:val="0"/>
          <w:lang w:val="en-US"/>
        </w:rPr>
        <w:t xml:space="preserve">C. Xavier, Byron J. Adams, In-Young Ahn, C.-H. Christina Cheng, Claudia Colesie, et al. 2021. </w:t>
      </w:r>
      <w:r>
        <w:rPr>
          <w:rStyle w:val="Hyperlink.1"/>
          <w:rtl w:val="0"/>
          <w:lang w:val="en-US"/>
        </w:rPr>
        <w:t>“</w:t>
      </w:r>
      <w:r>
        <w:rPr>
          <w:rStyle w:val="Hyperlink.1"/>
          <w:rtl w:val="0"/>
          <w:lang w:val="en-US"/>
        </w:rPr>
        <w:t>Antarctic Ecosystems in Transition  Life Between Stresses and Opportunities.</w:t>
      </w:r>
      <w:r>
        <w:rPr>
          <w:rStyle w:val="Hyperlink.1"/>
          <w:rtl w:val="0"/>
          <w:lang w:val="en-US"/>
        </w:rPr>
        <w:t xml:space="preserve">” </w:t>
      </w:r>
      <w:r>
        <w:rPr>
          <w:rStyle w:val="Hyperlink.1"/>
          <w:rtl w:val="0"/>
          <w:lang w:val="en-US"/>
        </w:rPr>
        <w:t>Biological Reviews 96 (3): 798</w:t>
      </w:r>
      <w:r>
        <w:rPr>
          <w:rStyle w:val="Hyperlink.1"/>
          <w:rtl w:val="0"/>
          <w:lang w:val="en-US"/>
        </w:rPr>
        <w:t>–</w:t>
      </w:r>
      <w:r>
        <w:rPr>
          <w:rStyle w:val="Hyperlink.1"/>
          <w:rtl w:val="0"/>
          <w:lang w:val="en-US"/>
        </w:rPr>
        <w:t xml:space="preserve">821. </w:t>
      </w:r>
      <w:r>
        <w:rPr>
          <w:rStyle w:val="Hyperlink.1"/>
        </w:rPr>
        <w:fldChar w:fldCharType="begin" w:fldLock="0"/>
      </w:r>
      <w:r>
        <w:rPr>
          <w:rStyle w:val="Hyperlink.1"/>
        </w:rPr>
        <w:instrText xml:space="preserve"> HYPERLINK "https://doi.org/10.1111/brv.12679"</w:instrText>
      </w:r>
      <w:r>
        <w:rPr>
          <w:rStyle w:val="Hyperlink.1"/>
        </w:rPr>
        <w:fldChar w:fldCharType="separate" w:fldLock="0"/>
      </w:r>
      <w:r>
        <w:rPr>
          <w:rStyle w:val="Hyperlink.1"/>
          <w:rtl w:val="0"/>
          <w:lang w:val="en-US"/>
        </w:rPr>
        <w:t>https://doi.org/10.1111/brv.12679</w:t>
      </w:r>
      <w:r>
        <w:rPr/>
        <w:fldChar w:fldCharType="end" w:fldLock="0"/>
      </w:r>
      <w:r>
        <w:rPr>
          <w:rStyle w:val="Hyperlink.1"/>
          <w:rtl w:val="0"/>
          <w:lang w:val="en-US"/>
        </w:rPr>
        <w:t>.</w:t>
      </w:r>
      <w:bookmarkEnd w:id="318"/>
    </w:p>
    <w:p>
      <w:pPr>
        <w:pStyle w:val="Bibliography"/>
        <w:spacing w:after="0" w:line="360" w:lineRule="auto"/>
        <w:ind w:left="425" w:hanging="425"/>
        <w:jc w:val="both"/>
        <w:rPr>
          <w:rStyle w:val="Hyperlink.1"/>
        </w:rPr>
      </w:pPr>
      <w:bookmarkStart w:name="refHagstrom2017" w:id="319"/>
      <w:r>
        <w:rPr>
          <w:rStyle w:val="Hyperlink.1"/>
          <w:rtl w:val="0"/>
          <w:lang w:val="en-US"/>
        </w:rPr>
        <w:t xml:space="preserve">Hagstrom, George I., and Simon A. Levin. 2017. </w:t>
      </w:r>
      <w:r>
        <w:rPr>
          <w:rStyle w:val="Hyperlink.1"/>
          <w:rtl w:val="0"/>
          <w:lang w:val="en-US"/>
        </w:rPr>
        <w:t>“</w:t>
      </w:r>
      <w:r>
        <w:rPr>
          <w:rStyle w:val="Hyperlink.1"/>
          <w:rtl w:val="0"/>
          <w:lang w:val="en-US"/>
        </w:rPr>
        <w:t>Marine Ecosystems as Complex Adaptive Systems: Emergent Patterns, Critical Transitions, and Public Goods.</w:t>
      </w:r>
      <w:r>
        <w:rPr>
          <w:rStyle w:val="Hyperlink.1"/>
          <w:rtl w:val="0"/>
          <w:lang w:val="en-US"/>
        </w:rPr>
        <w:t xml:space="preserve">” </w:t>
      </w:r>
      <w:r>
        <w:rPr>
          <w:rStyle w:val="Hyperlink.1"/>
          <w:rtl w:val="0"/>
          <w:lang w:val="en-US"/>
        </w:rPr>
        <w:t>Ecosystems 20 (3): 458</w:t>
      </w:r>
      <w:r>
        <w:rPr>
          <w:rStyle w:val="Hyperlink.1"/>
          <w:rtl w:val="0"/>
          <w:lang w:val="en-US"/>
        </w:rPr>
        <w:t>–</w:t>
      </w:r>
      <w:r>
        <w:rPr>
          <w:rStyle w:val="Hyperlink.1"/>
          <w:rtl w:val="0"/>
          <w:lang w:val="en-US"/>
        </w:rPr>
        <w:t xml:space="preserve">76. </w:t>
      </w:r>
      <w:r>
        <w:rPr>
          <w:rStyle w:val="Hyperlink.1"/>
        </w:rPr>
        <w:fldChar w:fldCharType="begin" w:fldLock="0"/>
      </w:r>
      <w:r>
        <w:rPr>
          <w:rStyle w:val="Hyperlink.1"/>
        </w:rPr>
        <w:instrText xml:space="preserve"> HYPERLINK "https://doi.org/10.1007/s10021-017-0114-3"</w:instrText>
      </w:r>
      <w:r>
        <w:rPr>
          <w:rStyle w:val="Hyperlink.1"/>
        </w:rPr>
        <w:fldChar w:fldCharType="separate" w:fldLock="0"/>
      </w:r>
      <w:r>
        <w:rPr>
          <w:rStyle w:val="Hyperlink.1"/>
          <w:rtl w:val="0"/>
          <w:lang w:val="en-US"/>
        </w:rPr>
        <w:t>https://doi.org/10.1007/s10021-017-0114-3</w:t>
      </w:r>
      <w:r>
        <w:rPr/>
        <w:fldChar w:fldCharType="end" w:fldLock="0"/>
      </w:r>
      <w:r>
        <w:rPr>
          <w:rStyle w:val="Hyperlink.1"/>
          <w:rtl w:val="0"/>
          <w:lang w:val="en-US"/>
        </w:rPr>
        <w:t>.</w:t>
      </w:r>
      <w:bookmarkEnd w:id="319"/>
    </w:p>
    <w:p>
      <w:pPr>
        <w:pStyle w:val="Bibliography"/>
        <w:spacing w:after="0" w:line="360" w:lineRule="auto"/>
        <w:ind w:left="425" w:hanging="425"/>
        <w:jc w:val="both"/>
        <w:rPr>
          <w:rStyle w:val="Hyperlink.1"/>
        </w:rPr>
      </w:pPr>
      <w:bookmarkStart w:name="refHall1997" w:id="320"/>
      <w:r>
        <w:rPr>
          <w:rStyle w:val="Hyperlink.1"/>
          <w:rtl w:val="0"/>
          <w:lang w:val="en-US"/>
        </w:rPr>
        <w:t xml:space="preserve">Hall, and Raffaelli. 1997. </w:t>
      </w:r>
      <w:r>
        <w:rPr>
          <w:rStyle w:val="Hyperlink.1"/>
          <w:rtl w:val="0"/>
          <w:lang w:val="en-US"/>
        </w:rPr>
        <w:t>“</w:t>
      </w:r>
      <w:r>
        <w:rPr>
          <w:rStyle w:val="Hyperlink.1"/>
          <w:rtl w:val="0"/>
          <w:lang w:val="en-US"/>
        </w:rPr>
        <w:t>Food Web Patterns: What Do We Really Know?</w:t>
      </w:r>
      <w:r>
        <w:rPr>
          <w:rStyle w:val="Hyperlink.1"/>
          <w:rtl w:val="0"/>
          <w:lang w:val="en-US"/>
        </w:rPr>
        <w:t xml:space="preserve">” </w:t>
      </w:r>
      <w:r>
        <w:rPr>
          <w:rStyle w:val="Hyperlink.1"/>
          <w:rtl w:val="0"/>
          <w:lang w:val="en-US"/>
        </w:rPr>
        <w:t>In Multitrophic Interactions in Terrestrial Systems. Blackwells.</w:t>
      </w:r>
      <w:bookmarkEnd w:id="320"/>
    </w:p>
    <w:p>
      <w:pPr>
        <w:pStyle w:val="Bibliography"/>
        <w:spacing w:after="0" w:line="360" w:lineRule="auto"/>
        <w:ind w:left="425" w:hanging="425"/>
        <w:jc w:val="both"/>
        <w:rPr>
          <w:rStyle w:val="Hyperlink.1"/>
        </w:rPr>
      </w:pPr>
      <w:bookmarkStart w:name="refHalpern2007" w:id="321"/>
      <w:r>
        <w:rPr>
          <w:rStyle w:val="Hyperlink.1"/>
          <w:rtl w:val="0"/>
          <w:lang w:val="en-US"/>
        </w:rPr>
        <w:t xml:space="preserve">Halpern, Benjamin S., Kimberly A. Selkoe, Fiorenza Micheli, and Carrie V. Kappel. 2007. </w:t>
      </w:r>
      <w:r>
        <w:rPr>
          <w:rStyle w:val="Hyperlink.1"/>
          <w:rtl w:val="0"/>
          <w:lang w:val="en-US"/>
        </w:rPr>
        <w:t>“</w:t>
      </w:r>
      <w:r>
        <w:rPr>
          <w:rStyle w:val="Hyperlink.1"/>
          <w:rtl w:val="0"/>
          <w:lang w:val="en-US"/>
        </w:rPr>
        <w:t>Evaluating and Ranking the Vulnerability of Global Marine Ecosystems to Anthropogenic Threats.</w:t>
      </w:r>
      <w:r>
        <w:rPr>
          <w:rStyle w:val="Hyperlink.1"/>
          <w:rtl w:val="0"/>
          <w:lang w:val="en-US"/>
        </w:rPr>
        <w:t xml:space="preserve">” </w:t>
      </w:r>
      <w:r>
        <w:rPr>
          <w:rStyle w:val="Hyperlink.1"/>
          <w:rtl w:val="0"/>
          <w:lang w:val="en-US"/>
        </w:rPr>
        <w:t>Conservation Biology 21 (5): 1301</w:t>
      </w:r>
      <w:r>
        <w:rPr>
          <w:rStyle w:val="Hyperlink.1"/>
          <w:rtl w:val="0"/>
          <w:lang w:val="en-US"/>
        </w:rPr>
        <w:t>–</w:t>
      </w:r>
      <w:r>
        <w:rPr>
          <w:rStyle w:val="Hyperlink.1"/>
          <w:rtl w:val="0"/>
          <w:lang w:val="en-US"/>
        </w:rPr>
        <w:t xml:space="preserve">15. </w:t>
      </w:r>
      <w:r>
        <w:rPr>
          <w:rStyle w:val="Hyperlink.1"/>
        </w:rPr>
        <w:fldChar w:fldCharType="begin" w:fldLock="0"/>
      </w:r>
      <w:r>
        <w:rPr>
          <w:rStyle w:val="Hyperlink.1"/>
        </w:rPr>
        <w:instrText xml:space="preserve"> HYPERLINK "https://doi.org/10.1111/j.1523-1739.2007.00752.x"</w:instrText>
      </w:r>
      <w:r>
        <w:rPr>
          <w:rStyle w:val="Hyperlink.1"/>
        </w:rPr>
        <w:fldChar w:fldCharType="separate" w:fldLock="0"/>
      </w:r>
      <w:r>
        <w:rPr>
          <w:rStyle w:val="Hyperlink.1"/>
          <w:rtl w:val="0"/>
          <w:lang w:val="en-US"/>
        </w:rPr>
        <w:t>https://doi.org/10.1111/j.1523-1739.2007.00752.x</w:t>
      </w:r>
      <w:r>
        <w:rPr/>
        <w:fldChar w:fldCharType="end" w:fldLock="0"/>
      </w:r>
      <w:r>
        <w:rPr>
          <w:rStyle w:val="Hyperlink.1"/>
          <w:rtl w:val="0"/>
          <w:lang w:val="en-US"/>
        </w:rPr>
        <w:t>.</w:t>
      </w:r>
      <w:bookmarkEnd w:id="321"/>
    </w:p>
    <w:p>
      <w:pPr>
        <w:pStyle w:val="Bibliography"/>
        <w:spacing w:after="0" w:line="360" w:lineRule="auto"/>
        <w:ind w:left="425" w:hanging="425"/>
        <w:jc w:val="both"/>
        <w:rPr>
          <w:rStyle w:val="Hyperlink.1"/>
        </w:rPr>
      </w:pPr>
      <w:bookmarkStart w:name="refJacob2011" w:id="322"/>
      <w:r>
        <w:rPr>
          <w:rStyle w:val="Hyperlink.1"/>
          <w:rtl w:val="0"/>
          <w:lang w:val="en-US"/>
        </w:rPr>
        <w:t xml:space="preserve">Jacob, Ute, Aaron Thierry, Ulrich Brose, Wolf E Arntz, Sofia Berg, Thomas Brey, Ingo Fetzer, et al. 2011. </w:t>
      </w:r>
      <w:r>
        <w:rPr>
          <w:rStyle w:val="Hyperlink.1"/>
          <w:rtl w:val="0"/>
          <w:lang w:val="en-US"/>
        </w:rPr>
        <w:t>“</w:t>
      </w:r>
      <w:r>
        <w:rPr>
          <w:rStyle w:val="Hyperlink.1"/>
          <w:rtl w:val="0"/>
          <w:lang w:val="en-US"/>
        </w:rPr>
        <w:t>The Role of Body Size in Complex Food Webs: A Cold Case.</w:t>
      </w:r>
      <w:r>
        <w:rPr>
          <w:rStyle w:val="Hyperlink.1"/>
          <w:rtl w:val="0"/>
          <w:lang w:val="en-US"/>
        </w:rPr>
        <w:t xml:space="preserve">” </w:t>
      </w:r>
      <w:r>
        <w:rPr>
          <w:rStyle w:val="Hyperlink.1"/>
          <w:rtl w:val="0"/>
          <w:lang w:val="en-US"/>
        </w:rPr>
        <w:t>In Advances In Ecological Research, edited by Andrea Belgrano B T - Advances in Ecological Research, 45:181</w:t>
      </w:r>
      <w:r>
        <w:rPr>
          <w:rStyle w:val="Hyperlink.1"/>
          <w:rtl w:val="0"/>
          <w:lang w:val="en-US"/>
        </w:rPr>
        <w:t>–</w:t>
      </w:r>
      <w:r>
        <w:rPr>
          <w:rStyle w:val="Hyperlink.1"/>
          <w:rtl w:val="0"/>
          <w:lang w:val="en-US"/>
        </w:rPr>
        <w:t>223. Elsevier B. V. https://doi.org/</w:t>
      </w:r>
      <w:r>
        <w:rPr>
          <w:rStyle w:val="Hyperlink.1"/>
        </w:rPr>
        <w:fldChar w:fldCharType="begin" w:fldLock="0"/>
      </w:r>
      <w:r>
        <w:rPr>
          <w:rStyle w:val="Hyperlink.1"/>
        </w:rPr>
        <w:instrText xml:space="preserve"> HYPERLINK "http://dx.doi.org/10.1016/B978-0-12-386475-8.00005-8"</w:instrText>
      </w:r>
      <w:r>
        <w:rPr>
          <w:rStyle w:val="Hyperlink.1"/>
        </w:rPr>
        <w:fldChar w:fldCharType="separate" w:fldLock="0"/>
      </w:r>
      <w:r>
        <w:rPr>
          <w:rStyle w:val="Hyperlink.1"/>
          <w:rtl w:val="0"/>
          <w:lang w:val="en-US"/>
        </w:rPr>
        <w:t>http://dx.doi.org/10.1016/B978-0-12-386475-8.00005-8</w:t>
      </w:r>
      <w:r>
        <w:rPr/>
        <w:fldChar w:fldCharType="end" w:fldLock="0"/>
      </w:r>
      <w:r>
        <w:rPr>
          <w:rStyle w:val="Hyperlink.1"/>
          <w:rtl w:val="0"/>
          <w:lang w:val="en-US"/>
        </w:rPr>
        <w:t>.</w:t>
      </w:r>
      <w:bookmarkEnd w:id="322"/>
    </w:p>
    <w:p>
      <w:pPr>
        <w:pStyle w:val="Bibliography"/>
        <w:spacing w:after="0" w:line="360" w:lineRule="auto"/>
        <w:ind w:left="425" w:hanging="425"/>
        <w:jc w:val="both"/>
        <w:rPr>
          <w:rStyle w:val="Hyperlink.1"/>
        </w:rPr>
      </w:pPr>
      <w:bookmarkStart w:name="refJacquet2016" w:id="323"/>
      <w:r>
        <w:rPr>
          <w:rStyle w:val="Hyperlink.1"/>
          <w:rtl w:val="0"/>
          <w:lang w:val="en-US"/>
        </w:rPr>
        <w:t>Jacquet, Claire, Charlotte Moritz, Lyne Morissette, Pierre Legagneux, Fran</w:t>
      </w:r>
      <w:r>
        <w:rPr>
          <w:rStyle w:val="Hyperlink.1"/>
          <w:rtl w:val="0"/>
          <w:lang w:val="en-US"/>
        </w:rPr>
        <w:t>ç</w:t>
      </w:r>
      <w:r>
        <w:rPr>
          <w:rStyle w:val="Hyperlink.1"/>
          <w:rtl w:val="0"/>
          <w:lang w:val="en-US"/>
        </w:rPr>
        <w:t xml:space="preserve">ois Massol, Philippe Archambault, and Dominique Gravel. 2016. </w:t>
      </w:r>
      <w:r>
        <w:rPr>
          <w:rStyle w:val="Hyperlink.1"/>
          <w:rtl w:val="0"/>
          <w:lang w:val="en-US"/>
        </w:rPr>
        <w:t>“</w:t>
      </w:r>
      <w:r>
        <w:rPr>
          <w:rStyle w:val="Hyperlink.1"/>
          <w:rtl w:val="0"/>
          <w:lang w:val="en-US"/>
        </w:rPr>
        <w:t>No Complexitystability Relationship in Empirical Ecosystems.</w:t>
      </w:r>
      <w:r>
        <w:rPr>
          <w:rStyle w:val="Hyperlink.1"/>
          <w:rtl w:val="0"/>
          <w:lang w:val="en-US"/>
        </w:rPr>
        <w:t xml:space="preserve">” </w:t>
      </w:r>
      <w:r>
        <w:rPr>
          <w:rStyle w:val="Hyperlink.1"/>
          <w:rtl w:val="0"/>
          <w:lang w:val="en-US"/>
        </w:rPr>
        <w:t xml:space="preserve">Nature Communications 7 (1): 12573. </w:t>
      </w:r>
      <w:r>
        <w:rPr>
          <w:rStyle w:val="Hyperlink.1"/>
        </w:rPr>
        <w:fldChar w:fldCharType="begin" w:fldLock="0"/>
      </w:r>
      <w:r>
        <w:rPr>
          <w:rStyle w:val="Hyperlink.1"/>
        </w:rPr>
        <w:instrText xml:space="preserve"> HYPERLINK "https://doi.org/10.1038/ncomms12573"</w:instrText>
      </w:r>
      <w:r>
        <w:rPr>
          <w:rStyle w:val="Hyperlink.1"/>
        </w:rPr>
        <w:fldChar w:fldCharType="separate" w:fldLock="0"/>
      </w:r>
      <w:r>
        <w:rPr>
          <w:rStyle w:val="Hyperlink.1"/>
          <w:rtl w:val="0"/>
          <w:lang w:val="en-US"/>
        </w:rPr>
        <w:t>https://doi.org/10.1038/ncomms12573</w:t>
      </w:r>
      <w:r>
        <w:rPr/>
        <w:fldChar w:fldCharType="end" w:fldLock="0"/>
      </w:r>
      <w:r>
        <w:rPr>
          <w:rStyle w:val="Hyperlink.1"/>
          <w:rtl w:val="0"/>
          <w:lang w:val="en-US"/>
        </w:rPr>
        <w:t>.</w:t>
      </w:r>
      <w:bookmarkEnd w:id="323"/>
    </w:p>
    <w:p>
      <w:pPr>
        <w:pStyle w:val="Bibliography"/>
        <w:spacing w:after="0" w:line="360" w:lineRule="auto"/>
        <w:ind w:left="425" w:hanging="425"/>
        <w:jc w:val="both"/>
        <w:rPr>
          <w:rStyle w:val="Hyperlink.1"/>
        </w:rPr>
      </w:pPr>
      <w:bookmarkStart w:name="refJohnson2014" w:id="324"/>
      <w:r>
        <w:rPr>
          <w:rStyle w:val="Hyperlink.1"/>
          <w:rtl w:val="0"/>
          <w:lang w:val="en-US"/>
        </w:rPr>
        <w:t>Johnson, Samuel, Virginia Dom</w:t>
      </w:r>
      <w:r>
        <w:rPr>
          <w:rStyle w:val="Hyperlink.1"/>
          <w:rtl w:val="0"/>
          <w:lang w:val="en-US"/>
        </w:rPr>
        <w:t>í</w:t>
      </w:r>
      <w:r>
        <w:rPr>
          <w:rStyle w:val="Hyperlink.1"/>
          <w:rtl w:val="0"/>
          <w:lang w:val="en-US"/>
        </w:rPr>
        <w:t>nguez-Garc</w:t>
      </w:r>
      <w:r>
        <w:rPr>
          <w:rStyle w:val="Hyperlink.1"/>
          <w:rtl w:val="0"/>
          <w:lang w:val="en-US"/>
        </w:rPr>
        <w:t>í</w:t>
      </w:r>
      <w:r>
        <w:rPr>
          <w:rStyle w:val="Hyperlink.1"/>
          <w:rtl w:val="0"/>
          <w:lang w:val="en-US"/>
        </w:rPr>
        <w:t>a, Luca Donetti, and Miguel A. Mu</w:t>
      </w:r>
      <w:r>
        <w:rPr>
          <w:rStyle w:val="Hyperlink.1"/>
          <w:rtl w:val="0"/>
          <w:lang w:val="en-US"/>
        </w:rPr>
        <w:t>ñ</w:t>
      </w:r>
      <w:r>
        <w:rPr>
          <w:rStyle w:val="Hyperlink.1"/>
          <w:rtl w:val="0"/>
          <w:lang w:val="en-US"/>
        </w:rPr>
        <w:t xml:space="preserve">oz. 2014. </w:t>
      </w:r>
      <w:r>
        <w:rPr>
          <w:rStyle w:val="Hyperlink.1"/>
          <w:rtl w:val="0"/>
          <w:lang w:val="en-US"/>
        </w:rPr>
        <w:t>“</w:t>
      </w:r>
      <w:r>
        <w:rPr>
          <w:rStyle w:val="Hyperlink.1"/>
          <w:rtl w:val="0"/>
          <w:lang w:val="en-US"/>
        </w:rPr>
        <w:t>Trophic Coherence Determines Food-Web Stability.</w:t>
      </w:r>
      <w:r>
        <w:rPr>
          <w:rStyle w:val="Hyperlink.1"/>
          <w:rtl w:val="0"/>
          <w:lang w:val="en-US"/>
        </w:rPr>
        <w:t xml:space="preserve">” </w:t>
      </w:r>
      <w:r>
        <w:rPr>
          <w:rStyle w:val="Hyperlink.1"/>
          <w:rtl w:val="0"/>
          <w:lang w:val="en-US"/>
        </w:rPr>
        <w:t>Proceedings of the National Academy of Sciences 111 (50): 17923</w:t>
      </w:r>
      <w:r>
        <w:rPr>
          <w:rStyle w:val="Hyperlink.1"/>
          <w:rtl w:val="0"/>
          <w:lang w:val="en-US"/>
        </w:rPr>
        <w:t>–</w:t>
      </w:r>
      <w:r>
        <w:rPr>
          <w:rStyle w:val="Hyperlink.1"/>
          <w:rtl w:val="0"/>
          <w:lang w:val="en-US"/>
        </w:rPr>
        <w:t xml:space="preserve">28. </w:t>
      </w:r>
      <w:r>
        <w:rPr>
          <w:rStyle w:val="Hyperlink.1"/>
        </w:rPr>
        <w:fldChar w:fldCharType="begin" w:fldLock="0"/>
      </w:r>
      <w:r>
        <w:rPr>
          <w:rStyle w:val="Hyperlink.1"/>
        </w:rPr>
        <w:instrText xml:space="preserve"> HYPERLINK "https://doi.org/10.1073/pnas.1409077111"</w:instrText>
      </w:r>
      <w:r>
        <w:rPr>
          <w:rStyle w:val="Hyperlink.1"/>
        </w:rPr>
        <w:fldChar w:fldCharType="separate" w:fldLock="0"/>
      </w:r>
      <w:r>
        <w:rPr>
          <w:rStyle w:val="Hyperlink.1"/>
          <w:rtl w:val="0"/>
          <w:lang w:val="en-US"/>
        </w:rPr>
        <w:t>https://doi.org/10.1073/pnas.1409077111</w:t>
      </w:r>
      <w:r>
        <w:rPr/>
        <w:fldChar w:fldCharType="end" w:fldLock="0"/>
      </w:r>
      <w:r>
        <w:rPr>
          <w:rStyle w:val="Hyperlink.1"/>
          <w:rtl w:val="0"/>
          <w:lang w:val="en-US"/>
        </w:rPr>
        <w:t>.</w:t>
      </w:r>
      <w:bookmarkEnd w:id="324"/>
    </w:p>
    <w:p>
      <w:pPr>
        <w:pStyle w:val="Bibliography"/>
        <w:spacing w:after="0" w:line="360" w:lineRule="auto"/>
        <w:ind w:left="425" w:hanging="425"/>
        <w:jc w:val="both"/>
        <w:rPr>
          <w:rStyle w:val="Hyperlink.1"/>
        </w:rPr>
      </w:pPr>
      <w:bookmarkStart w:name="refKortsch2021" w:id="325"/>
      <w:r>
        <w:rPr>
          <w:rStyle w:val="Hyperlink.1"/>
          <w:rtl w:val="0"/>
          <w:lang w:val="en-US"/>
        </w:rPr>
        <w:t xml:space="preserve">Kortsch, Susanne, Romain Frelat, Laurene Pecuchet, Pierre Olivier, Ivars Putnis, Erik Bonsdorff, Henn Ojaveer, et al. 2021. </w:t>
      </w:r>
      <w:r>
        <w:rPr>
          <w:rStyle w:val="Hyperlink.1"/>
          <w:rtl w:val="0"/>
          <w:lang w:val="en-US"/>
        </w:rPr>
        <w:t>“</w:t>
      </w:r>
      <w:r>
        <w:rPr>
          <w:rStyle w:val="Hyperlink.1"/>
          <w:rtl w:val="0"/>
          <w:lang w:val="en-US"/>
        </w:rPr>
        <w:t>Disentangling Temporal Food Web Dynamics Facilitates Understanding of Ecosystem Functioning.</w:t>
      </w:r>
      <w:r>
        <w:rPr>
          <w:rStyle w:val="Hyperlink.1"/>
          <w:rtl w:val="0"/>
          <w:lang w:val="en-US"/>
        </w:rPr>
        <w:t xml:space="preserve">” </w:t>
      </w:r>
      <w:r>
        <w:rPr>
          <w:rStyle w:val="Hyperlink.1"/>
          <w:rtl w:val="0"/>
          <w:lang w:val="en-US"/>
        </w:rPr>
        <w:t>Journal of Animal Ecology 90 (5): 1205</w:t>
      </w:r>
      <w:r>
        <w:rPr>
          <w:rStyle w:val="Hyperlink.1"/>
          <w:rtl w:val="0"/>
          <w:lang w:val="en-US"/>
        </w:rPr>
        <w:t>–</w:t>
      </w:r>
      <w:r>
        <w:rPr>
          <w:rStyle w:val="Hyperlink.1"/>
          <w:rtl w:val="0"/>
          <w:lang w:val="en-US"/>
        </w:rPr>
        <w:t xml:space="preserve">16. </w:t>
      </w:r>
      <w:r>
        <w:rPr>
          <w:rStyle w:val="Hyperlink.1"/>
        </w:rPr>
        <w:fldChar w:fldCharType="begin" w:fldLock="0"/>
      </w:r>
      <w:r>
        <w:rPr>
          <w:rStyle w:val="Hyperlink.1"/>
        </w:rPr>
        <w:instrText xml:space="preserve"> HYPERLINK "https://doi.org/10.1111/1365-2656.13447"</w:instrText>
      </w:r>
      <w:r>
        <w:rPr>
          <w:rStyle w:val="Hyperlink.1"/>
        </w:rPr>
        <w:fldChar w:fldCharType="separate" w:fldLock="0"/>
      </w:r>
      <w:r>
        <w:rPr>
          <w:rStyle w:val="Hyperlink.1"/>
          <w:rtl w:val="0"/>
          <w:lang w:val="en-US"/>
        </w:rPr>
        <w:t>https://doi.org/10.1111/1365-2656.13447</w:t>
      </w:r>
      <w:r>
        <w:rPr/>
        <w:fldChar w:fldCharType="end" w:fldLock="0"/>
      </w:r>
      <w:r>
        <w:rPr>
          <w:rStyle w:val="Hyperlink.1"/>
          <w:rtl w:val="0"/>
          <w:lang w:val="en-US"/>
        </w:rPr>
        <w:t>.</w:t>
      </w:r>
      <w:bookmarkEnd w:id="325"/>
    </w:p>
    <w:p>
      <w:pPr>
        <w:pStyle w:val="Bibliography"/>
        <w:spacing w:after="0" w:line="360" w:lineRule="auto"/>
        <w:ind w:left="425" w:hanging="425"/>
        <w:jc w:val="both"/>
        <w:rPr>
          <w:rStyle w:val="Hyperlink.1"/>
        </w:rPr>
      </w:pPr>
      <w:bookmarkStart w:name="refKortsch2015" w:id="326"/>
      <w:r>
        <w:rPr>
          <w:rStyle w:val="Hyperlink.1"/>
          <w:rtl w:val="0"/>
          <w:lang w:val="en-US"/>
        </w:rPr>
        <w:t xml:space="preserve">Kortsch, Susanne, Raul Primicerio, Maria Fossheim, Andrey V. Dolgov, and Michaela Aschan. 2015. </w:t>
      </w:r>
      <w:r>
        <w:rPr>
          <w:rStyle w:val="Hyperlink.1"/>
          <w:rtl w:val="0"/>
          <w:lang w:val="en-US"/>
        </w:rPr>
        <w:t>“</w:t>
      </w:r>
      <w:r>
        <w:rPr>
          <w:rStyle w:val="Hyperlink.1"/>
          <w:rtl w:val="0"/>
          <w:lang w:val="en-US"/>
        </w:rPr>
        <w:t>Climate Change Alters the Structure of Arctic Marine Food Webs Due to Poleward Shifts of Boreal Generalists.</w:t>
      </w:r>
      <w:r>
        <w:rPr>
          <w:rStyle w:val="Hyperlink.1"/>
          <w:rtl w:val="0"/>
          <w:lang w:val="en-US"/>
        </w:rPr>
        <w:t xml:space="preserve">” </w:t>
      </w:r>
      <w:r>
        <w:rPr>
          <w:rStyle w:val="Hyperlink.1"/>
          <w:rtl w:val="0"/>
          <w:lang w:val="en-US"/>
        </w:rPr>
        <w:t xml:space="preserve">Proceedings of the Royal Society B: Biological Sciences 282 (1814): 20151546. </w:t>
      </w:r>
      <w:r>
        <w:rPr>
          <w:rStyle w:val="Hyperlink.1"/>
        </w:rPr>
        <w:fldChar w:fldCharType="begin" w:fldLock="0"/>
      </w:r>
      <w:r>
        <w:rPr>
          <w:rStyle w:val="Hyperlink.1"/>
        </w:rPr>
        <w:instrText xml:space="preserve"> HYPERLINK "https://doi.org/10.1098/rspb.2015.1546"</w:instrText>
      </w:r>
      <w:r>
        <w:rPr>
          <w:rStyle w:val="Hyperlink.1"/>
        </w:rPr>
        <w:fldChar w:fldCharType="separate" w:fldLock="0"/>
      </w:r>
      <w:r>
        <w:rPr>
          <w:rStyle w:val="Hyperlink.1"/>
          <w:rtl w:val="0"/>
          <w:lang w:val="en-US"/>
        </w:rPr>
        <w:t>https://doi.org/10.1098/rspb.2015.1546</w:t>
      </w:r>
      <w:r>
        <w:rPr/>
        <w:fldChar w:fldCharType="end" w:fldLock="0"/>
      </w:r>
      <w:r>
        <w:rPr>
          <w:rStyle w:val="Hyperlink.1"/>
          <w:rtl w:val="0"/>
          <w:lang w:val="en-US"/>
        </w:rPr>
        <w:t>.</w:t>
      </w:r>
      <w:bookmarkEnd w:id="326"/>
    </w:p>
    <w:p>
      <w:pPr>
        <w:pStyle w:val="Bibliography"/>
        <w:spacing w:after="0" w:line="360" w:lineRule="auto"/>
        <w:ind w:left="425" w:hanging="425"/>
        <w:jc w:val="both"/>
        <w:rPr>
          <w:rStyle w:val="Hyperlink.1"/>
        </w:rPr>
      </w:pPr>
      <w:bookmarkStart w:name="refLandi2018" w:id="327"/>
      <w:r>
        <w:rPr>
          <w:rStyle w:val="Hyperlink.1"/>
          <w:rtl w:val="0"/>
          <w:lang w:val="en-US"/>
        </w:rPr>
        <w:t xml:space="preserve">Landi, Pietro, Henintsoa O. Minoarivelo, </w:t>
      </w:r>
      <w:r>
        <w:rPr>
          <w:rStyle w:val="Hyperlink.1"/>
          <w:rtl w:val="0"/>
          <w:lang w:val="en-US"/>
        </w:rPr>
        <w:t>Å</w:t>
      </w:r>
      <w:r>
        <w:rPr>
          <w:rStyle w:val="Hyperlink.1"/>
          <w:rtl w:val="0"/>
          <w:lang w:val="en-US"/>
        </w:rPr>
        <w:t>ke Br</w:t>
      </w:r>
      <w:r>
        <w:rPr>
          <w:rStyle w:val="Hyperlink.1"/>
          <w:rtl w:val="0"/>
          <w:lang w:val="en-US"/>
        </w:rPr>
        <w:t>ä</w:t>
      </w:r>
      <w:r>
        <w:rPr>
          <w:rStyle w:val="Hyperlink.1"/>
          <w:rtl w:val="0"/>
          <w:lang w:val="en-US"/>
        </w:rPr>
        <w:t>nnstr</w:t>
      </w:r>
      <w:r>
        <w:rPr>
          <w:rStyle w:val="Hyperlink.1"/>
          <w:rtl w:val="0"/>
          <w:lang w:val="en-US"/>
        </w:rPr>
        <w:t>ö</w:t>
      </w:r>
      <w:r>
        <w:rPr>
          <w:rStyle w:val="Hyperlink.1"/>
          <w:rtl w:val="0"/>
          <w:lang w:val="en-US"/>
        </w:rPr>
        <w:t xml:space="preserve">m, Cang Hui, and Ulf Dieckmann. 2018. </w:t>
      </w:r>
      <w:r>
        <w:rPr>
          <w:rStyle w:val="Hyperlink.1"/>
          <w:rtl w:val="0"/>
          <w:lang w:val="en-US"/>
        </w:rPr>
        <w:t>“</w:t>
      </w:r>
      <w:r>
        <w:rPr>
          <w:rStyle w:val="Hyperlink.1"/>
          <w:rtl w:val="0"/>
          <w:lang w:val="en-US"/>
        </w:rPr>
        <w:t>Complexity and StabilityStability of Adaptive Ecological Networks: A Survey of the Theory in Community Ecology.</w:t>
      </w:r>
      <w:r>
        <w:rPr>
          <w:rStyle w:val="Hyperlink.1"/>
          <w:rtl w:val="0"/>
          <w:lang w:val="en-US"/>
        </w:rPr>
        <w:t xml:space="preserve">” </w:t>
      </w:r>
      <w:r>
        <w:rPr>
          <w:rStyle w:val="Hyperlink.1"/>
          <w:rtl w:val="0"/>
          <w:lang w:val="en-US"/>
        </w:rPr>
        <w:t>In Systems Analysis Approach for Complex Global Challenges, edited by Priscilla Mensah, David Katerere, Sepo Hachigonta, and Andreas Roodt, 209</w:t>
      </w:r>
      <w:r>
        <w:rPr>
          <w:rStyle w:val="Hyperlink.1"/>
          <w:rtl w:val="0"/>
          <w:lang w:val="en-US"/>
        </w:rPr>
        <w:t>–</w:t>
      </w:r>
      <w:r>
        <w:rPr>
          <w:rStyle w:val="Hyperlink.1"/>
          <w:rtl w:val="0"/>
          <w:lang w:val="en-US"/>
        </w:rPr>
        <w:t xml:space="preserve">48. Cham: Springer International Publishing. </w:t>
      </w:r>
      <w:r>
        <w:rPr>
          <w:rStyle w:val="Hyperlink.1"/>
        </w:rPr>
        <w:fldChar w:fldCharType="begin" w:fldLock="0"/>
      </w:r>
      <w:r>
        <w:rPr>
          <w:rStyle w:val="Hyperlink.1"/>
        </w:rPr>
        <w:instrText xml:space="preserve"> HYPERLINK "https://doi.org/10.1007/978-3-319-71486-8_12"</w:instrText>
      </w:r>
      <w:r>
        <w:rPr>
          <w:rStyle w:val="Hyperlink.1"/>
        </w:rPr>
        <w:fldChar w:fldCharType="separate" w:fldLock="0"/>
      </w:r>
      <w:r>
        <w:rPr>
          <w:rStyle w:val="Hyperlink.1"/>
          <w:rtl w:val="0"/>
          <w:lang w:val="en-US"/>
        </w:rPr>
        <w:t>https://doi.org/10.1007/978-3-319-71486-8_12</w:t>
      </w:r>
      <w:r>
        <w:rPr/>
        <w:fldChar w:fldCharType="end" w:fldLock="0"/>
      </w:r>
      <w:r>
        <w:rPr>
          <w:rStyle w:val="Hyperlink.1"/>
          <w:rtl w:val="0"/>
          <w:lang w:val="en-US"/>
        </w:rPr>
        <w:t>.</w:t>
      </w:r>
      <w:bookmarkEnd w:id="327"/>
    </w:p>
    <w:p>
      <w:pPr>
        <w:pStyle w:val="Bibliography"/>
        <w:spacing w:after="0" w:line="360" w:lineRule="auto"/>
        <w:ind w:left="425" w:hanging="425"/>
        <w:jc w:val="both"/>
        <w:rPr>
          <w:rStyle w:val="Hyperlink.1"/>
        </w:rPr>
      </w:pPr>
      <w:bookmarkStart w:name="refLeemput2015" w:id="328"/>
      <w:r>
        <w:rPr>
          <w:rStyle w:val="Hyperlink.1"/>
          <w:rtl w:val="0"/>
          <w:lang w:val="en-US"/>
        </w:rPr>
        <w:t xml:space="preserve">Leemput, Ingrid A. van de, Egbert H. van Nes, and Marten Scheffer. 2015. </w:t>
      </w:r>
      <w:r>
        <w:rPr>
          <w:rStyle w:val="Hyperlink.1"/>
          <w:rtl w:val="0"/>
          <w:lang w:val="en-US"/>
        </w:rPr>
        <w:t>“</w:t>
      </w:r>
      <w:r>
        <w:rPr>
          <w:rStyle w:val="Hyperlink.1"/>
          <w:rtl w:val="0"/>
          <w:lang w:val="en-US"/>
        </w:rPr>
        <w:t>Resilience of Alternative States in Spatially Extended Ecosystems.</w:t>
      </w:r>
      <w:r>
        <w:rPr>
          <w:rStyle w:val="Hyperlink.1"/>
          <w:rtl w:val="0"/>
          <w:lang w:val="en-US"/>
        </w:rPr>
        <w:t xml:space="preserve">” </w:t>
      </w:r>
      <w:r>
        <w:rPr>
          <w:rStyle w:val="Hyperlink.1"/>
          <w:rtl w:val="0"/>
          <w:lang w:val="en-US"/>
        </w:rPr>
        <w:t xml:space="preserve">PLOS ONE 10 (2): e0116859. </w:t>
      </w:r>
      <w:r>
        <w:rPr>
          <w:rStyle w:val="Hyperlink.1"/>
        </w:rPr>
        <w:fldChar w:fldCharType="begin" w:fldLock="0"/>
      </w:r>
      <w:r>
        <w:rPr>
          <w:rStyle w:val="Hyperlink.1"/>
        </w:rPr>
        <w:instrText xml:space="preserve"> HYPERLINK "https://doi.org/10.1371/journal.pone.0116859"</w:instrText>
      </w:r>
      <w:r>
        <w:rPr>
          <w:rStyle w:val="Hyperlink.1"/>
        </w:rPr>
        <w:fldChar w:fldCharType="separate" w:fldLock="0"/>
      </w:r>
      <w:r>
        <w:rPr>
          <w:rStyle w:val="Hyperlink.1"/>
          <w:rtl w:val="0"/>
          <w:lang w:val="en-US"/>
        </w:rPr>
        <w:t>https://doi.org/10.1371/journal.pone.0116859</w:t>
      </w:r>
      <w:r>
        <w:rPr/>
        <w:fldChar w:fldCharType="end" w:fldLock="0"/>
      </w:r>
      <w:r>
        <w:rPr>
          <w:rStyle w:val="Hyperlink.1"/>
          <w:rtl w:val="0"/>
          <w:lang w:val="en-US"/>
        </w:rPr>
        <w:t>.</w:t>
      </w:r>
      <w:bookmarkEnd w:id="328"/>
    </w:p>
    <w:p>
      <w:pPr>
        <w:pStyle w:val="Bibliography"/>
        <w:spacing w:after="0" w:line="360" w:lineRule="auto"/>
        <w:ind w:left="425" w:hanging="425"/>
        <w:jc w:val="both"/>
        <w:rPr>
          <w:rStyle w:val="Hyperlink.1"/>
        </w:rPr>
      </w:pPr>
      <w:bookmarkStart w:name="refLovrich2014" w:id="329"/>
      <w:r>
        <w:rPr>
          <w:rStyle w:val="Hyperlink.1"/>
          <w:rtl w:val="0"/>
          <w:lang w:val="en-US"/>
        </w:rPr>
        <w:t>Lovrich, Gustavo. 2014. L</w:t>
      </w:r>
      <w:r>
        <w:rPr>
          <w:rStyle w:val="Hyperlink.1"/>
          <w:rtl w:val="0"/>
          <w:lang w:val="en-US"/>
        </w:rPr>
        <w:t>í</w:t>
      </w:r>
      <w:r>
        <w:rPr>
          <w:rStyle w:val="Hyperlink.1"/>
          <w:rtl w:val="0"/>
          <w:lang w:val="en-US"/>
        </w:rPr>
        <w:t>nea de Base Sobre Las Unidades Ecol</w:t>
      </w:r>
      <w:r>
        <w:rPr>
          <w:rStyle w:val="Hyperlink.1"/>
          <w:rtl w:val="0"/>
          <w:lang w:val="en-US"/>
        </w:rPr>
        <w:t>ó</w:t>
      </w:r>
      <w:r>
        <w:rPr>
          <w:rStyle w:val="Hyperlink.1"/>
          <w:rtl w:val="0"/>
          <w:lang w:val="en-US"/>
        </w:rPr>
        <w:t>gicas Del Mar Argentino y Sus Pesquer</w:t>
      </w:r>
      <w:r>
        <w:rPr>
          <w:rStyle w:val="Hyperlink.1"/>
          <w:rtl w:val="0"/>
          <w:lang w:val="en-US"/>
        </w:rPr>
        <w:t>í</w:t>
      </w:r>
      <w:r>
        <w:rPr>
          <w:rStyle w:val="Hyperlink.1"/>
          <w:rtl w:val="0"/>
          <w:lang w:val="en-US"/>
        </w:rPr>
        <w:t xml:space="preserve">as Asociadas. </w:t>
      </w:r>
      <w:r>
        <w:rPr>
          <w:rStyle w:val="Hyperlink.1"/>
        </w:rPr>
        <w:fldChar w:fldCharType="begin" w:fldLock="0"/>
      </w:r>
      <w:r>
        <w:rPr>
          <w:rStyle w:val="Hyperlink.1"/>
        </w:rPr>
        <w:instrText xml:space="preserve"> HYPERLINK "https://doi.org/10.13140/RG.2.2.20638.59201"</w:instrText>
      </w:r>
      <w:r>
        <w:rPr>
          <w:rStyle w:val="Hyperlink.1"/>
        </w:rPr>
        <w:fldChar w:fldCharType="separate" w:fldLock="0"/>
      </w:r>
      <w:r>
        <w:rPr>
          <w:rStyle w:val="Hyperlink.1"/>
          <w:rtl w:val="0"/>
          <w:lang w:val="en-US"/>
        </w:rPr>
        <w:t>https://doi.org/10.13140/RG.2.2.20638.59201</w:t>
      </w:r>
      <w:r>
        <w:rPr/>
        <w:fldChar w:fldCharType="end" w:fldLock="0"/>
      </w:r>
      <w:r>
        <w:rPr>
          <w:rStyle w:val="Hyperlink.1"/>
          <w:rtl w:val="0"/>
          <w:lang w:val="en-US"/>
        </w:rPr>
        <w:t>.</w:t>
      </w:r>
      <w:bookmarkEnd w:id="329"/>
    </w:p>
    <w:p>
      <w:pPr>
        <w:pStyle w:val="Bibliography"/>
        <w:spacing w:after="0" w:line="360" w:lineRule="auto"/>
        <w:ind w:left="425" w:hanging="425"/>
        <w:jc w:val="both"/>
        <w:rPr>
          <w:rStyle w:val="Hyperlink.1"/>
        </w:rPr>
      </w:pPr>
      <w:bookmarkStart w:name="refLovrich1997" w:id="330"/>
      <w:r>
        <w:rPr>
          <w:rStyle w:val="Hyperlink.1"/>
          <w:rtl w:val="0"/>
          <w:lang w:val="en-US"/>
        </w:rPr>
        <w:t xml:space="preserve">Lovrich, Gustavo A. 1997. </w:t>
      </w:r>
      <w:r>
        <w:rPr>
          <w:rStyle w:val="Hyperlink.1"/>
          <w:rtl w:val="0"/>
          <w:lang w:val="en-US"/>
        </w:rPr>
        <w:t>“</w:t>
      </w:r>
      <w:r>
        <w:rPr>
          <w:rStyle w:val="Hyperlink.1"/>
          <w:rtl w:val="0"/>
          <w:lang w:val="en-US"/>
        </w:rPr>
        <w:t>La Pesquer</w:t>
      </w:r>
      <w:r>
        <w:rPr>
          <w:rStyle w:val="Hyperlink.1"/>
          <w:rtl w:val="0"/>
          <w:lang w:val="en-US"/>
        </w:rPr>
        <w:t>í</w:t>
      </w:r>
      <w:r>
        <w:rPr>
          <w:rStyle w:val="Hyperlink.1"/>
          <w:rtl w:val="0"/>
          <w:lang w:val="en-US"/>
        </w:rPr>
        <w:t>a Mixta de Las Centollas Lithodes Santolla y Paralomis Granulosa (Anomura: Lithodidae) En Tierra Del Fuego, Argentina.</w:t>
      </w:r>
      <w:r>
        <w:rPr>
          <w:rStyle w:val="Hyperlink.1"/>
          <w:rtl w:val="0"/>
          <w:lang w:val="en-US"/>
        </w:rPr>
        <w:t xml:space="preserve">” </w:t>
      </w:r>
      <w:r>
        <w:rPr>
          <w:rStyle w:val="Hyperlink.1"/>
          <w:rtl w:val="0"/>
          <w:lang w:val="en-US"/>
        </w:rPr>
        <w:t>Investigaciones Marinas 25: 41</w:t>
      </w:r>
      <w:r>
        <w:rPr>
          <w:rStyle w:val="Hyperlink.1"/>
          <w:rtl w:val="0"/>
          <w:lang w:val="en-US"/>
        </w:rPr>
        <w:t>–</w:t>
      </w:r>
      <w:r>
        <w:rPr>
          <w:rStyle w:val="Hyperlink.1"/>
          <w:rtl w:val="0"/>
          <w:lang w:val="en-US"/>
        </w:rPr>
        <w:t xml:space="preserve">57. </w:t>
      </w:r>
      <w:r>
        <w:rPr>
          <w:rStyle w:val="Hyperlink.1"/>
        </w:rPr>
        <w:fldChar w:fldCharType="begin" w:fldLock="0"/>
      </w:r>
      <w:r>
        <w:rPr>
          <w:rStyle w:val="Hyperlink.1"/>
        </w:rPr>
        <w:instrText xml:space="preserve"> HYPERLINK "https://doi.org/10.4067/S0717-71781997002500004"</w:instrText>
      </w:r>
      <w:r>
        <w:rPr>
          <w:rStyle w:val="Hyperlink.1"/>
        </w:rPr>
        <w:fldChar w:fldCharType="separate" w:fldLock="0"/>
      </w:r>
      <w:r>
        <w:rPr>
          <w:rStyle w:val="Hyperlink.1"/>
          <w:rtl w:val="0"/>
          <w:lang w:val="en-US"/>
        </w:rPr>
        <w:t>https://doi.org/10.4067/S0717-71781997002500004</w:t>
      </w:r>
      <w:r>
        <w:rPr/>
        <w:fldChar w:fldCharType="end" w:fldLock="0"/>
      </w:r>
      <w:r>
        <w:rPr>
          <w:rStyle w:val="Hyperlink.1"/>
          <w:rtl w:val="0"/>
          <w:lang w:val="en-US"/>
        </w:rPr>
        <w:t>.</w:t>
      </w:r>
      <w:bookmarkEnd w:id="330"/>
    </w:p>
    <w:p>
      <w:pPr>
        <w:pStyle w:val="Bibliography"/>
        <w:spacing w:after="0" w:line="360" w:lineRule="auto"/>
        <w:ind w:left="425" w:hanging="425"/>
        <w:jc w:val="both"/>
        <w:rPr>
          <w:rStyle w:val="Hyperlink.1"/>
        </w:rPr>
      </w:pPr>
      <w:bookmarkStart w:name="refMarina2021" w:id="331"/>
      <w:r>
        <w:rPr>
          <w:rStyle w:val="Hyperlink.1"/>
          <w:rtl w:val="0"/>
          <w:lang w:val="en-US"/>
        </w:rPr>
        <w:t>Marina, Tom</w:t>
      </w:r>
      <w:r>
        <w:rPr>
          <w:rStyle w:val="Hyperlink.1"/>
          <w:rtl w:val="0"/>
          <w:lang w:val="en-US"/>
        </w:rPr>
        <w:t>á</w:t>
      </w:r>
      <w:r>
        <w:rPr>
          <w:rStyle w:val="Hyperlink.1"/>
          <w:rtl w:val="0"/>
          <w:lang w:val="en-US"/>
        </w:rPr>
        <w:t xml:space="preserve">s I. 2021. </w:t>
      </w:r>
      <w:r>
        <w:rPr>
          <w:rStyle w:val="Hyperlink.1"/>
          <w:rtl w:val="0"/>
          <w:lang w:val="en-US"/>
        </w:rPr>
        <w:t>“</w:t>
      </w:r>
      <w:r>
        <w:rPr>
          <w:rStyle w:val="Hyperlink.1"/>
          <w:rtl w:val="0"/>
          <w:lang w:val="en-US"/>
        </w:rPr>
        <w:t>La Red Tr</w:t>
      </w:r>
      <w:r>
        <w:rPr>
          <w:rStyle w:val="Hyperlink.1"/>
          <w:rtl w:val="0"/>
          <w:lang w:val="en-US"/>
        </w:rPr>
        <w:t>ó</w:t>
      </w:r>
      <w:r>
        <w:rPr>
          <w:rStyle w:val="Hyperlink.1"/>
          <w:rtl w:val="0"/>
          <w:lang w:val="en-US"/>
        </w:rPr>
        <w:t>fica Del AMP: Base de Datos y Resultados Preliminares.</w:t>
      </w:r>
      <w:r>
        <w:rPr>
          <w:rStyle w:val="Hyperlink.1"/>
          <w:rtl w:val="0"/>
          <w:lang w:val="en-US"/>
        </w:rPr>
        <w:t xml:space="preserve">” </w:t>
      </w:r>
      <w:r>
        <w:rPr>
          <w:rStyle w:val="Hyperlink.1"/>
          <w:rtl w:val="0"/>
          <w:lang w:val="en-US"/>
        </w:rPr>
        <w:t>Taller Cient</w:t>
      </w:r>
      <w:r>
        <w:rPr>
          <w:rStyle w:val="Hyperlink.1"/>
          <w:rtl w:val="0"/>
          <w:lang w:val="en-US"/>
        </w:rPr>
        <w:t>í</w:t>
      </w:r>
      <w:r>
        <w:rPr>
          <w:rStyle w:val="Hyperlink.1"/>
          <w:rtl w:val="0"/>
          <w:lang w:val="en-US"/>
        </w:rPr>
        <w:t>fico AMP Namuncur</w:t>
      </w:r>
      <w:r>
        <w:rPr>
          <w:rStyle w:val="Hyperlink.1"/>
          <w:rtl w:val="0"/>
          <w:lang w:val="en-US"/>
        </w:rPr>
        <w:t xml:space="preserve">á </w:t>
      </w:r>
      <w:r>
        <w:rPr>
          <w:rStyle w:val="Hyperlink.1"/>
          <w:rtl w:val="0"/>
          <w:lang w:val="en-US"/>
        </w:rPr>
        <w:t>- Banco Burdwood.</w:t>
      </w:r>
      <w:bookmarkEnd w:id="331"/>
    </w:p>
    <w:p>
      <w:pPr>
        <w:pStyle w:val="Bibliography"/>
        <w:spacing w:after="0" w:line="360" w:lineRule="auto"/>
        <w:ind w:left="425" w:hanging="425"/>
        <w:jc w:val="both"/>
        <w:rPr>
          <w:rStyle w:val="Hyperlink.1"/>
        </w:rPr>
      </w:pPr>
      <w:bookmarkStart w:name="refMarina2018a" w:id="332"/>
      <w:r>
        <w:rPr>
          <w:rStyle w:val="Hyperlink.1"/>
          <w:rtl w:val="0"/>
          <w:lang w:val="en-US"/>
        </w:rPr>
        <w:t>Marina, Tom</w:t>
      </w:r>
      <w:r>
        <w:rPr>
          <w:rStyle w:val="Hyperlink.1"/>
          <w:rtl w:val="0"/>
          <w:lang w:val="en-US"/>
        </w:rPr>
        <w:t>á</w:t>
      </w:r>
      <w:r>
        <w:rPr>
          <w:rStyle w:val="Hyperlink.1"/>
          <w:rtl w:val="0"/>
          <w:lang w:val="en-US"/>
        </w:rPr>
        <w:t>s Ignacio, Leonardo A. Saravia, Georgina Cordone, Vanesa Salinas, Santiago R. Doyle, and Fernando R. Momo. 2018</w:t>
      </w:r>
      <w:ins w:id="333" w:date="2022-12-20T10:44:00Z" w:author="Revisor">
        <w:r>
          <w:rPr>
            <w:rStyle w:val="Hyperlink.1"/>
            <w:rtl w:val="0"/>
            <w:lang w:val="es-ES_tradnl"/>
          </w:rPr>
          <w:t>a</w:t>
        </w:r>
      </w:ins>
      <w:r>
        <w:rPr>
          <w:rStyle w:val="Hyperlink.1"/>
          <w:rtl w:val="0"/>
          <w:lang w:val="en-US"/>
        </w:rPr>
        <w:t xml:space="preserve">. </w:t>
      </w:r>
      <w:r>
        <w:rPr>
          <w:rStyle w:val="Hyperlink.1"/>
          <w:rtl w:val="0"/>
          <w:lang w:val="en-US"/>
        </w:rPr>
        <w:t>“</w:t>
      </w:r>
      <w:r>
        <w:rPr>
          <w:rStyle w:val="Hyperlink.1"/>
          <w:rtl w:val="0"/>
          <w:lang w:val="en-US"/>
        </w:rPr>
        <w:t xml:space="preserve">Architecture of Marine Food Webs: To Be or Not Be a </w:t>
      </w:r>
      <w:r>
        <w:rPr>
          <w:rStyle w:val="Hyperlink.1"/>
          <w:rtl w:val="0"/>
          <w:lang w:val="en-US"/>
        </w:rPr>
        <w:t>‘</w:t>
      </w:r>
      <w:r>
        <w:rPr>
          <w:rStyle w:val="Hyperlink.1"/>
          <w:rtl w:val="0"/>
          <w:lang w:val="en-US"/>
        </w:rPr>
        <w:t>Small-World</w:t>
      </w:r>
      <w:r>
        <w:rPr>
          <w:rStyle w:val="Hyperlink.1"/>
          <w:rtl w:val="0"/>
          <w:lang w:val="en-US"/>
        </w:rPr>
        <w:t>’</w:t>
      </w:r>
      <w:r>
        <w:rPr>
          <w:rStyle w:val="Hyperlink.1"/>
          <w:rtl w:val="0"/>
          <w:lang w:val="en-US"/>
        </w:rPr>
        <w:t>.</w:t>
      </w:r>
      <w:r>
        <w:rPr>
          <w:rStyle w:val="Hyperlink.1"/>
          <w:rtl w:val="0"/>
          <w:lang w:val="en-US"/>
        </w:rPr>
        <w:t xml:space="preserve">” </w:t>
      </w:r>
      <w:r>
        <w:rPr>
          <w:rStyle w:val="Hyperlink.1"/>
          <w:rtl w:val="0"/>
          <w:lang w:val="en-US"/>
        </w:rPr>
        <w:t xml:space="preserve">PLOS ONE 13 (5): e0198217. </w:t>
      </w:r>
      <w:r>
        <w:rPr>
          <w:rStyle w:val="Hyperlink.1"/>
        </w:rPr>
        <w:fldChar w:fldCharType="begin" w:fldLock="0"/>
      </w:r>
      <w:r>
        <w:rPr>
          <w:rStyle w:val="Hyperlink.1"/>
        </w:rPr>
        <w:instrText xml:space="preserve"> HYPERLINK "https://doi.org/10.1371/journal.pone.0198217"</w:instrText>
      </w:r>
      <w:r>
        <w:rPr>
          <w:rStyle w:val="Hyperlink.1"/>
        </w:rPr>
        <w:fldChar w:fldCharType="separate" w:fldLock="0"/>
      </w:r>
      <w:r>
        <w:rPr>
          <w:rStyle w:val="Hyperlink.1"/>
          <w:rtl w:val="0"/>
          <w:lang w:val="en-US"/>
        </w:rPr>
        <w:t>https://doi.org/10.1371/journal.pone.0198217</w:t>
      </w:r>
      <w:r>
        <w:rPr/>
        <w:fldChar w:fldCharType="end" w:fldLock="0"/>
      </w:r>
      <w:r>
        <w:rPr>
          <w:rStyle w:val="Hyperlink.1"/>
          <w:rtl w:val="0"/>
          <w:lang w:val="en-US"/>
        </w:rPr>
        <w:t>.</w:t>
      </w:r>
      <w:bookmarkEnd w:id="332"/>
    </w:p>
    <w:p>
      <w:pPr>
        <w:pStyle w:val="Bibliography"/>
        <w:spacing w:after="0" w:line="360" w:lineRule="auto"/>
        <w:ind w:left="425" w:hanging="425"/>
        <w:jc w:val="both"/>
        <w:rPr>
          <w:rStyle w:val="Hyperlink.1"/>
        </w:rPr>
      </w:pPr>
      <w:bookmarkStart w:name="refMarina2018" w:id="334"/>
      <w:r>
        <w:rPr>
          <w:rStyle w:val="Hyperlink.1"/>
          <w:rtl w:val="0"/>
          <w:lang w:val="en-US"/>
        </w:rPr>
        <w:t>Marina, Tom</w:t>
      </w:r>
      <w:r>
        <w:rPr>
          <w:rStyle w:val="Hyperlink.1"/>
          <w:rtl w:val="0"/>
          <w:lang w:val="en-US"/>
        </w:rPr>
        <w:t>á</w:t>
      </w:r>
      <w:r>
        <w:rPr>
          <w:rStyle w:val="Hyperlink.1"/>
          <w:rtl w:val="0"/>
          <w:lang w:val="en-US"/>
        </w:rPr>
        <w:t>s I., Vanesa Salinas, Georgina Cordone, Gabriela Campana, Eugenia Moreira, Dolores Deregibus, Luciana Torre, et al. 2018</w:t>
      </w:r>
      <w:ins w:id="335" w:date="2022-12-20T10:45:08Z" w:author="Revisor">
        <w:r>
          <w:rPr>
            <w:rStyle w:val="Hyperlink.1"/>
            <w:rtl w:val="0"/>
            <w:lang w:val="es-ES_tradnl"/>
          </w:rPr>
          <w:t>b</w:t>
        </w:r>
      </w:ins>
      <w:r>
        <w:rPr>
          <w:rStyle w:val="Hyperlink.1"/>
          <w:rtl w:val="0"/>
          <w:lang w:val="en-US"/>
        </w:rPr>
        <w:t xml:space="preserve">. </w:t>
      </w:r>
      <w:r>
        <w:rPr>
          <w:rStyle w:val="Hyperlink.1"/>
          <w:rtl w:val="0"/>
          <w:lang w:val="en-US"/>
        </w:rPr>
        <w:t>“</w:t>
      </w:r>
      <w:r>
        <w:rPr>
          <w:rStyle w:val="Hyperlink.1"/>
          <w:rtl w:val="0"/>
          <w:lang w:val="en-US"/>
        </w:rPr>
        <w:t>The Food Web of Potter Cove (Antarctica): Complexity, Structure and Function.</w:t>
      </w:r>
      <w:r>
        <w:rPr>
          <w:rStyle w:val="Hyperlink.1"/>
          <w:rtl w:val="0"/>
          <w:lang w:val="en-US"/>
        </w:rPr>
        <w:t xml:space="preserve">” </w:t>
      </w:r>
      <w:r>
        <w:rPr>
          <w:rStyle w:val="Hyperlink.1"/>
          <w:rtl w:val="0"/>
          <w:lang w:val="en-US"/>
        </w:rPr>
        <w:t>Estuarine, Coastal and Shelf Science 200 (January): 141</w:t>
      </w:r>
      <w:r>
        <w:rPr>
          <w:rStyle w:val="Hyperlink.1"/>
          <w:rtl w:val="0"/>
          <w:lang w:val="en-US"/>
        </w:rPr>
        <w:t>–</w:t>
      </w:r>
      <w:r>
        <w:rPr>
          <w:rStyle w:val="Hyperlink.1"/>
          <w:rtl w:val="0"/>
          <w:lang w:val="en-US"/>
        </w:rPr>
        <w:t xml:space="preserve">51. </w:t>
      </w:r>
      <w:r>
        <w:rPr>
          <w:rStyle w:val="Hyperlink.1"/>
        </w:rPr>
        <w:fldChar w:fldCharType="begin" w:fldLock="0"/>
      </w:r>
      <w:r>
        <w:rPr>
          <w:rStyle w:val="Hyperlink.1"/>
        </w:rPr>
        <w:instrText xml:space="preserve"> HYPERLINK "https://doi.org/10.1016/j.ecss.2017.10.015"</w:instrText>
      </w:r>
      <w:r>
        <w:rPr>
          <w:rStyle w:val="Hyperlink.1"/>
        </w:rPr>
        <w:fldChar w:fldCharType="separate" w:fldLock="0"/>
      </w:r>
      <w:r>
        <w:rPr>
          <w:rStyle w:val="Hyperlink.1"/>
          <w:rtl w:val="0"/>
          <w:lang w:val="en-US"/>
        </w:rPr>
        <w:t>https://doi.org/10.1016/j.ecss.2017.10.015</w:t>
      </w:r>
      <w:r>
        <w:rPr/>
        <w:fldChar w:fldCharType="end" w:fldLock="0"/>
      </w:r>
      <w:r>
        <w:rPr>
          <w:rStyle w:val="Hyperlink.1"/>
          <w:rtl w:val="0"/>
          <w:lang w:val="en-US"/>
        </w:rPr>
        <w:t>.</w:t>
      </w:r>
      <w:bookmarkEnd w:id="334"/>
    </w:p>
    <w:p>
      <w:pPr>
        <w:pStyle w:val="Bibliography"/>
        <w:spacing w:after="0" w:line="360" w:lineRule="auto"/>
        <w:ind w:left="425" w:hanging="425"/>
        <w:jc w:val="both"/>
        <w:rPr>
          <w:rStyle w:val="Hyperlink.1"/>
        </w:rPr>
      </w:pPr>
      <w:bookmarkStart w:name="refMartinez1993" w:id="336"/>
      <w:r>
        <w:rPr>
          <w:rStyle w:val="Hyperlink.1"/>
          <w:rtl w:val="0"/>
          <w:lang w:val="en-US"/>
        </w:rPr>
        <w:t xml:space="preserve">Martinez, Neo D. 1993. </w:t>
      </w:r>
      <w:r>
        <w:rPr>
          <w:rStyle w:val="Hyperlink.1"/>
          <w:rtl w:val="0"/>
          <w:lang w:val="en-US"/>
        </w:rPr>
        <w:t>“</w:t>
      </w:r>
      <w:r>
        <w:rPr>
          <w:rStyle w:val="Hyperlink.1"/>
          <w:rtl w:val="0"/>
          <w:lang w:val="en-US"/>
        </w:rPr>
        <w:t>Effects of Resolution on Food Web Structure.</w:t>
      </w:r>
      <w:r>
        <w:rPr>
          <w:rStyle w:val="Hyperlink.1"/>
          <w:rtl w:val="0"/>
          <w:lang w:val="en-US"/>
        </w:rPr>
        <w:t xml:space="preserve">” </w:t>
      </w:r>
      <w:r>
        <w:rPr>
          <w:rStyle w:val="Hyperlink.1"/>
          <w:rtl w:val="0"/>
          <w:lang w:val="en-US"/>
        </w:rPr>
        <w:t>Oikos 66 (3): 403</w:t>
      </w:r>
      <w:r>
        <w:rPr>
          <w:rStyle w:val="Hyperlink.1"/>
          <w:rtl w:val="0"/>
          <w:lang w:val="en-US"/>
        </w:rPr>
        <w:t>–</w:t>
      </w:r>
      <w:r>
        <w:rPr>
          <w:rStyle w:val="Hyperlink.1"/>
          <w:rtl w:val="0"/>
          <w:lang w:val="en-US"/>
        </w:rPr>
        <w:t xml:space="preserve">12. </w:t>
      </w:r>
      <w:r>
        <w:rPr>
          <w:rStyle w:val="Hyperlink.1"/>
        </w:rPr>
        <w:fldChar w:fldCharType="begin" w:fldLock="0"/>
      </w:r>
      <w:r>
        <w:rPr>
          <w:rStyle w:val="Hyperlink.1"/>
        </w:rPr>
        <w:instrText xml:space="preserve"> HYPERLINK "https://doi.org/10.2307/3544934"</w:instrText>
      </w:r>
      <w:r>
        <w:rPr>
          <w:rStyle w:val="Hyperlink.1"/>
        </w:rPr>
        <w:fldChar w:fldCharType="separate" w:fldLock="0"/>
      </w:r>
      <w:r>
        <w:rPr>
          <w:rStyle w:val="Hyperlink.1"/>
          <w:rtl w:val="0"/>
          <w:lang w:val="en-US"/>
        </w:rPr>
        <w:t>https://doi.org/10.2307/3544934</w:t>
      </w:r>
      <w:r>
        <w:rPr/>
        <w:fldChar w:fldCharType="end" w:fldLock="0"/>
      </w:r>
      <w:r>
        <w:rPr>
          <w:rStyle w:val="Hyperlink.1"/>
          <w:rtl w:val="0"/>
          <w:lang w:val="en-US"/>
        </w:rPr>
        <w:t>.</w:t>
      </w:r>
      <w:bookmarkEnd w:id="336"/>
    </w:p>
    <w:p>
      <w:pPr>
        <w:pStyle w:val="Bibliography"/>
        <w:spacing w:after="0" w:line="360" w:lineRule="auto"/>
        <w:ind w:left="425" w:hanging="425"/>
        <w:jc w:val="both"/>
        <w:rPr>
          <w:rStyle w:val="Hyperlink.1"/>
        </w:rPr>
      </w:pPr>
      <w:bookmarkStart w:name="refMatano2019" w:id="337"/>
      <w:r>
        <w:rPr>
          <w:rStyle w:val="Hyperlink.1"/>
          <w:rtl w:val="0"/>
          <w:lang w:val="en-US"/>
        </w:rPr>
        <w:t xml:space="preserve">Matano, Ricardo P., Elbio D. Palma, and Vincent Combes. 2019. </w:t>
      </w:r>
      <w:r>
        <w:rPr>
          <w:rStyle w:val="Hyperlink.1"/>
          <w:rtl w:val="0"/>
          <w:lang w:val="en-US"/>
        </w:rPr>
        <w:t>“</w:t>
      </w:r>
      <w:r>
        <w:rPr>
          <w:rStyle w:val="Hyperlink.1"/>
          <w:rtl w:val="0"/>
          <w:lang w:val="en-US"/>
        </w:rPr>
        <w:t>The Burdwood Bank Circulation.</w:t>
      </w:r>
      <w:r>
        <w:rPr>
          <w:rStyle w:val="Hyperlink.1"/>
          <w:rtl w:val="0"/>
          <w:lang w:val="en-US"/>
        </w:rPr>
        <w:t xml:space="preserve">” </w:t>
      </w:r>
      <w:r>
        <w:rPr>
          <w:rStyle w:val="Hyperlink.1"/>
          <w:rtl w:val="0"/>
          <w:lang w:val="en-US"/>
        </w:rPr>
        <w:t>Journal of Geophysical Research: Oceans 124 (10): 6904</w:t>
      </w:r>
      <w:r>
        <w:rPr>
          <w:rStyle w:val="Hyperlink.1"/>
          <w:rtl w:val="0"/>
          <w:lang w:val="en-US"/>
        </w:rPr>
        <w:t>–</w:t>
      </w:r>
      <w:r>
        <w:rPr>
          <w:rStyle w:val="Hyperlink.1"/>
          <w:rtl w:val="0"/>
          <w:lang w:val="en-US"/>
        </w:rPr>
        <w:t xml:space="preserve">26. </w:t>
      </w:r>
      <w:r>
        <w:rPr>
          <w:rStyle w:val="Hyperlink.1"/>
        </w:rPr>
        <w:fldChar w:fldCharType="begin" w:fldLock="0"/>
      </w:r>
      <w:r>
        <w:rPr>
          <w:rStyle w:val="Hyperlink.1"/>
        </w:rPr>
        <w:instrText xml:space="preserve"> HYPERLINK "https://doi.org/10.1029/2019JC015001"</w:instrText>
      </w:r>
      <w:r>
        <w:rPr>
          <w:rStyle w:val="Hyperlink.1"/>
        </w:rPr>
        <w:fldChar w:fldCharType="separate" w:fldLock="0"/>
      </w:r>
      <w:r>
        <w:rPr>
          <w:rStyle w:val="Hyperlink.1"/>
          <w:rtl w:val="0"/>
          <w:lang w:val="en-US"/>
        </w:rPr>
        <w:t>https://doi.org/10.1029/2019JC015001</w:t>
      </w:r>
      <w:r>
        <w:rPr/>
        <w:fldChar w:fldCharType="end" w:fldLock="0"/>
      </w:r>
      <w:r>
        <w:rPr>
          <w:rStyle w:val="Hyperlink.1"/>
          <w:rtl w:val="0"/>
          <w:lang w:val="en-US"/>
        </w:rPr>
        <w:t>.</w:t>
      </w:r>
      <w:bookmarkEnd w:id="337"/>
    </w:p>
    <w:p>
      <w:pPr>
        <w:pStyle w:val="Bibliography"/>
        <w:spacing w:after="0" w:line="360" w:lineRule="auto"/>
        <w:ind w:left="425" w:hanging="425"/>
        <w:jc w:val="both"/>
        <w:rPr>
          <w:rStyle w:val="Hyperlink.1"/>
        </w:rPr>
      </w:pPr>
      <w:bookmarkStart w:name="refMay1973" w:id="338"/>
      <w:r>
        <w:rPr>
          <w:rStyle w:val="Hyperlink.1"/>
          <w:rtl w:val="0"/>
          <w:lang w:val="en-US"/>
        </w:rPr>
        <w:t>May, Robert. 1973. Stability and Complexity in Model Ecosystems. Princeton University Press.</w:t>
      </w:r>
      <w:bookmarkEnd w:id="338"/>
    </w:p>
    <w:p>
      <w:pPr>
        <w:pStyle w:val="Bibliography"/>
        <w:spacing w:after="0" w:line="360" w:lineRule="auto"/>
        <w:ind w:left="425" w:hanging="425"/>
        <w:jc w:val="both"/>
        <w:rPr>
          <w:rStyle w:val="Hyperlink.1"/>
        </w:rPr>
      </w:pPr>
      <w:bookmarkStart w:name="refMcCarthy2019" w:id="339"/>
      <w:r>
        <w:rPr>
          <w:rStyle w:val="Hyperlink.1"/>
          <w:rtl w:val="0"/>
          <w:lang w:val="en-US"/>
        </w:rPr>
        <w:t xml:space="preserve">McCarthy, Arlie H., Lloyd S. Peck, Kevin A. Hughes, and David C. Aldridge. 2019. </w:t>
      </w:r>
      <w:r>
        <w:rPr>
          <w:rStyle w:val="Hyperlink.1"/>
          <w:rtl w:val="0"/>
          <w:lang w:val="en-US"/>
        </w:rPr>
        <w:t>“</w:t>
      </w:r>
      <w:r>
        <w:rPr>
          <w:rStyle w:val="Hyperlink.1"/>
          <w:rtl w:val="0"/>
          <w:lang w:val="en-US"/>
        </w:rPr>
        <w:t>Antarctica: The Final Frontier for Marine Biological Invasions.</w:t>
      </w:r>
      <w:r>
        <w:rPr>
          <w:rStyle w:val="Hyperlink.1"/>
          <w:rtl w:val="0"/>
          <w:lang w:val="en-US"/>
        </w:rPr>
        <w:t xml:space="preserve">” </w:t>
      </w:r>
      <w:r>
        <w:rPr>
          <w:rStyle w:val="Hyperlink.1"/>
          <w:rtl w:val="0"/>
          <w:lang w:val="en-US"/>
        </w:rPr>
        <w:t>Global Change Biology 25 (7): 2221</w:t>
      </w:r>
      <w:r>
        <w:rPr>
          <w:rStyle w:val="Hyperlink.1"/>
          <w:rtl w:val="0"/>
          <w:lang w:val="en-US"/>
        </w:rPr>
        <w:t>–</w:t>
      </w:r>
      <w:r>
        <w:rPr>
          <w:rStyle w:val="Hyperlink.1"/>
          <w:rtl w:val="0"/>
          <w:lang w:val="en-US"/>
        </w:rPr>
        <w:t xml:space="preserve">41. </w:t>
      </w:r>
      <w:r>
        <w:rPr>
          <w:rStyle w:val="Hyperlink.1"/>
        </w:rPr>
        <w:fldChar w:fldCharType="begin" w:fldLock="0"/>
      </w:r>
      <w:r>
        <w:rPr>
          <w:rStyle w:val="Hyperlink.1"/>
        </w:rPr>
        <w:instrText xml:space="preserve"> HYPERLINK "https://doi.org/10.1111/gcb.14600"</w:instrText>
      </w:r>
      <w:r>
        <w:rPr>
          <w:rStyle w:val="Hyperlink.1"/>
        </w:rPr>
        <w:fldChar w:fldCharType="separate" w:fldLock="0"/>
      </w:r>
      <w:r>
        <w:rPr>
          <w:rStyle w:val="Hyperlink.1"/>
          <w:rtl w:val="0"/>
          <w:lang w:val="en-US"/>
        </w:rPr>
        <w:t>https://doi.org/10.1111/gcb.14600</w:t>
      </w:r>
      <w:r>
        <w:rPr/>
        <w:fldChar w:fldCharType="end" w:fldLock="0"/>
      </w:r>
      <w:r>
        <w:rPr>
          <w:rStyle w:val="Hyperlink.1"/>
          <w:rtl w:val="0"/>
          <w:lang w:val="en-US"/>
        </w:rPr>
        <w:t>.</w:t>
      </w:r>
      <w:bookmarkEnd w:id="339"/>
    </w:p>
    <w:p>
      <w:pPr>
        <w:pStyle w:val="Bibliography"/>
        <w:spacing w:after="0" w:line="360" w:lineRule="auto"/>
        <w:ind w:left="425" w:hanging="425"/>
        <w:jc w:val="both"/>
        <w:rPr>
          <w:rStyle w:val="Hyperlink.1"/>
        </w:rPr>
      </w:pPr>
      <w:bookmarkStart w:name="refMcCormack2020" w:id="340"/>
      <w:r>
        <w:rPr>
          <w:rStyle w:val="Hyperlink.1"/>
          <w:rtl w:val="0"/>
          <w:lang w:val="en-US"/>
        </w:rPr>
        <w:t xml:space="preserve">McCormack, Stacey A., Jessica Melbourne-Thomas, Rowan Trebilco, Julia L. Blanchard, and Andrew Constable. 2020. </w:t>
      </w:r>
      <w:r>
        <w:rPr>
          <w:rStyle w:val="Hyperlink.1"/>
          <w:rtl w:val="0"/>
          <w:lang w:val="en-US"/>
        </w:rPr>
        <w:t>“</w:t>
      </w:r>
      <w:r>
        <w:rPr>
          <w:rStyle w:val="Hyperlink.1"/>
          <w:rtl w:val="0"/>
          <w:lang w:val="en-US"/>
        </w:rPr>
        <w:t>Alternative Energy Pathways in Southern Ocean Food Webs: Insights from a Balanced Model of Prydz Bay, Antarctica.</w:t>
      </w:r>
      <w:r>
        <w:rPr>
          <w:rStyle w:val="Hyperlink.1"/>
          <w:rtl w:val="0"/>
          <w:lang w:val="en-US"/>
        </w:rPr>
        <w:t xml:space="preserve">” </w:t>
      </w:r>
      <w:r>
        <w:rPr>
          <w:rStyle w:val="Hyperlink.1"/>
          <w:rtl w:val="0"/>
          <w:lang w:val="en-US"/>
        </w:rPr>
        <w:t xml:space="preserve">Deep Sea Research Part II: Topical Studies in Oceanography, Ecosystem drivers of food webs on the Kerguelen Axis of the Southern Ocean, 174 (April): 104613. </w:t>
      </w:r>
      <w:r>
        <w:rPr>
          <w:rStyle w:val="Hyperlink.1"/>
        </w:rPr>
        <w:fldChar w:fldCharType="begin" w:fldLock="0"/>
      </w:r>
      <w:r>
        <w:rPr>
          <w:rStyle w:val="Hyperlink.1"/>
        </w:rPr>
        <w:instrText xml:space="preserve"> HYPERLINK "https://doi.org/10.1016/j.dsr2.2019.07.001"</w:instrText>
      </w:r>
      <w:r>
        <w:rPr>
          <w:rStyle w:val="Hyperlink.1"/>
        </w:rPr>
        <w:fldChar w:fldCharType="separate" w:fldLock="0"/>
      </w:r>
      <w:r>
        <w:rPr>
          <w:rStyle w:val="Hyperlink.1"/>
          <w:rtl w:val="0"/>
          <w:lang w:val="en-US"/>
        </w:rPr>
        <w:t>https://doi.org/10.1016/j.dsr2.2019.07.001</w:t>
      </w:r>
      <w:r>
        <w:rPr/>
        <w:fldChar w:fldCharType="end" w:fldLock="0"/>
      </w:r>
      <w:r>
        <w:rPr>
          <w:rStyle w:val="Hyperlink.1"/>
          <w:rtl w:val="0"/>
          <w:lang w:val="en-US"/>
        </w:rPr>
        <w:t>.</w:t>
      </w:r>
      <w:bookmarkEnd w:id="340"/>
    </w:p>
    <w:p>
      <w:pPr>
        <w:pStyle w:val="Bibliography"/>
        <w:spacing w:after="0" w:line="360" w:lineRule="auto"/>
        <w:ind w:left="425" w:hanging="425"/>
        <w:jc w:val="both"/>
        <w:rPr>
          <w:rStyle w:val="Hyperlink.1"/>
        </w:rPr>
      </w:pPr>
      <w:bookmarkStart w:name="refMeredith2005" w:id="341"/>
      <w:r>
        <w:rPr>
          <w:rStyle w:val="Hyperlink.1"/>
          <w:rtl w:val="0"/>
          <w:lang w:val="en-US"/>
        </w:rPr>
        <w:t xml:space="preserve">Meredith, Michael P., and John C. King. 2005. </w:t>
      </w:r>
      <w:r>
        <w:rPr>
          <w:rStyle w:val="Hyperlink.1"/>
          <w:rtl w:val="0"/>
          <w:lang w:val="en-US"/>
        </w:rPr>
        <w:t>“</w:t>
      </w:r>
      <w:r>
        <w:rPr>
          <w:rStyle w:val="Hyperlink.1"/>
          <w:rtl w:val="0"/>
          <w:lang w:val="en-US"/>
        </w:rPr>
        <w:t>Rapid Climate Change in the Ocean West of the Antarctic Peninsula During the Second Half of the 20th Century.</w:t>
      </w:r>
      <w:r>
        <w:rPr>
          <w:rStyle w:val="Hyperlink.1"/>
          <w:rtl w:val="0"/>
          <w:lang w:val="en-US"/>
        </w:rPr>
        <w:t xml:space="preserve">” </w:t>
      </w:r>
      <w:r>
        <w:rPr>
          <w:rStyle w:val="Hyperlink.1"/>
          <w:rtl w:val="0"/>
          <w:lang w:val="en-US"/>
        </w:rPr>
        <w:t xml:space="preserve">Geophysical Research Letters 32 (19). </w:t>
      </w:r>
      <w:r>
        <w:rPr>
          <w:rStyle w:val="Hyperlink.1"/>
        </w:rPr>
        <w:fldChar w:fldCharType="begin" w:fldLock="0"/>
      </w:r>
      <w:r>
        <w:rPr>
          <w:rStyle w:val="Hyperlink.1"/>
        </w:rPr>
        <w:instrText xml:space="preserve"> HYPERLINK "https://doi.org/10.1029/2005GL024042"</w:instrText>
      </w:r>
      <w:r>
        <w:rPr>
          <w:rStyle w:val="Hyperlink.1"/>
        </w:rPr>
        <w:fldChar w:fldCharType="separate" w:fldLock="0"/>
      </w:r>
      <w:r>
        <w:rPr>
          <w:rStyle w:val="Hyperlink.1"/>
          <w:rtl w:val="0"/>
          <w:lang w:val="en-US"/>
        </w:rPr>
        <w:t>https://doi.org/10.1029/2005GL024042</w:t>
      </w:r>
      <w:r>
        <w:rPr/>
        <w:fldChar w:fldCharType="end" w:fldLock="0"/>
      </w:r>
      <w:r>
        <w:rPr>
          <w:rStyle w:val="Hyperlink.1"/>
          <w:rtl w:val="0"/>
          <w:lang w:val="en-US"/>
        </w:rPr>
        <w:t>.</w:t>
      </w:r>
      <w:bookmarkEnd w:id="341"/>
    </w:p>
    <w:p>
      <w:pPr>
        <w:pStyle w:val="Bibliography"/>
        <w:spacing w:after="0" w:line="360" w:lineRule="auto"/>
        <w:ind w:left="425" w:hanging="425"/>
        <w:jc w:val="both"/>
        <w:rPr>
          <w:rStyle w:val="Hyperlink.1"/>
        </w:rPr>
      </w:pPr>
      <w:bookmarkStart w:name="refNeutel2007" w:id="342"/>
      <w:r>
        <w:rPr>
          <w:rStyle w:val="Hyperlink.1"/>
          <w:rtl w:val="0"/>
          <w:lang w:val="en-US"/>
        </w:rPr>
        <w:t xml:space="preserve">Neutel, Anje-Margriet, Johan A. P. Heesterbeek, Johan van de Koppel, Guido Hoenderboom, An Vos, Coen Kaldeway, Frank Berendse, and Peter C. de Ruiter. 2007. </w:t>
      </w:r>
      <w:r>
        <w:rPr>
          <w:rStyle w:val="Hyperlink.1"/>
          <w:rtl w:val="0"/>
          <w:lang w:val="en-US"/>
        </w:rPr>
        <w:t>“</w:t>
      </w:r>
      <w:r>
        <w:rPr>
          <w:rStyle w:val="Hyperlink.1"/>
          <w:rtl w:val="0"/>
          <w:lang w:val="en-US"/>
        </w:rPr>
        <w:t>Reconciling Complexity with Stability in Naturally Assembling Food Webs.</w:t>
      </w:r>
      <w:r>
        <w:rPr>
          <w:rStyle w:val="Hyperlink.1"/>
          <w:rtl w:val="0"/>
          <w:lang w:val="en-US"/>
        </w:rPr>
        <w:t xml:space="preserve">” </w:t>
      </w:r>
      <w:r>
        <w:rPr>
          <w:rStyle w:val="Hyperlink.1"/>
          <w:rtl w:val="0"/>
          <w:lang w:val="en-US"/>
        </w:rPr>
        <w:t>Nature 449 (7162): 599</w:t>
      </w:r>
      <w:r>
        <w:rPr>
          <w:rStyle w:val="Hyperlink.1"/>
          <w:rtl w:val="0"/>
          <w:lang w:val="en-US"/>
        </w:rPr>
        <w:t>–</w:t>
      </w:r>
      <w:r>
        <w:rPr>
          <w:rStyle w:val="Hyperlink.1"/>
          <w:rtl w:val="0"/>
          <w:lang w:val="en-US"/>
        </w:rPr>
        <w:t xml:space="preserve">602. </w:t>
      </w:r>
      <w:r>
        <w:rPr>
          <w:rStyle w:val="Hyperlink.1"/>
        </w:rPr>
        <w:fldChar w:fldCharType="begin" w:fldLock="0"/>
      </w:r>
      <w:r>
        <w:rPr>
          <w:rStyle w:val="Hyperlink.1"/>
        </w:rPr>
        <w:instrText xml:space="preserve"> HYPERLINK "https://doi.org/10.1038/nature06154"</w:instrText>
      </w:r>
      <w:r>
        <w:rPr>
          <w:rStyle w:val="Hyperlink.1"/>
        </w:rPr>
        <w:fldChar w:fldCharType="separate" w:fldLock="0"/>
      </w:r>
      <w:r>
        <w:rPr>
          <w:rStyle w:val="Hyperlink.1"/>
          <w:rtl w:val="0"/>
          <w:lang w:val="en-US"/>
        </w:rPr>
        <w:t>https://doi.org/10.1038/nature06154</w:t>
      </w:r>
      <w:r>
        <w:rPr/>
        <w:fldChar w:fldCharType="end" w:fldLock="0"/>
      </w:r>
      <w:r>
        <w:rPr>
          <w:rStyle w:val="Hyperlink.1"/>
          <w:rtl w:val="0"/>
          <w:lang w:val="en-US"/>
        </w:rPr>
        <w:t>.</w:t>
      </w:r>
      <w:bookmarkEnd w:id="342"/>
    </w:p>
    <w:p>
      <w:pPr>
        <w:pStyle w:val="Bibliography"/>
        <w:spacing w:after="0" w:line="360" w:lineRule="auto"/>
        <w:ind w:left="425" w:hanging="425"/>
        <w:jc w:val="both"/>
        <w:rPr>
          <w:rStyle w:val="Hyperlink.1"/>
        </w:rPr>
      </w:pPr>
      <w:bookmarkStart w:name="refNilsson2016" w:id="343"/>
      <w:r>
        <w:rPr>
          <w:rStyle w:val="Hyperlink.1"/>
          <w:rtl w:val="0"/>
          <w:lang w:val="en-US"/>
        </w:rPr>
        <w:t xml:space="preserve">Nilsson, Karin A., and Kevin S. McCann. 2016. </w:t>
      </w:r>
      <w:r>
        <w:rPr>
          <w:rStyle w:val="Hyperlink.1"/>
          <w:rtl w:val="0"/>
          <w:lang w:val="en-US"/>
        </w:rPr>
        <w:t>“</w:t>
      </w:r>
      <w:r>
        <w:rPr>
          <w:rStyle w:val="Hyperlink.1"/>
          <w:rtl w:val="0"/>
          <w:lang w:val="en-US"/>
        </w:rPr>
        <w:t>Interaction Strength Revisitedclarifying the Role of Energy Flux for Food Web Stability.</w:t>
      </w:r>
      <w:r>
        <w:rPr>
          <w:rStyle w:val="Hyperlink.1"/>
          <w:rtl w:val="0"/>
          <w:lang w:val="en-US"/>
        </w:rPr>
        <w:t xml:space="preserve">” </w:t>
      </w:r>
      <w:r>
        <w:rPr>
          <w:rStyle w:val="Hyperlink.1"/>
          <w:rtl w:val="0"/>
          <w:lang w:val="en-US"/>
        </w:rPr>
        <w:t>Theoretical Ecology 9 (1): 59</w:t>
      </w:r>
      <w:r>
        <w:rPr>
          <w:rStyle w:val="Hyperlink.1"/>
          <w:rtl w:val="0"/>
          <w:lang w:val="en-US"/>
        </w:rPr>
        <w:t>–</w:t>
      </w:r>
      <w:r>
        <w:rPr>
          <w:rStyle w:val="Hyperlink.1"/>
          <w:rtl w:val="0"/>
          <w:lang w:val="en-US"/>
        </w:rPr>
        <w:t xml:space="preserve">71. </w:t>
      </w:r>
      <w:r>
        <w:rPr>
          <w:rStyle w:val="Hyperlink.1"/>
        </w:rPr>
        <w:fldChar w:fldCharType="begin" w:fldLock="0"/>
      </w:r>
      <w:r>
        <w:rPr>
          <w:rStyle w:val="Hyperlink.1"/>
        </w:rPr>
        <w:instrText xml:space="preserve"> HYPERLINK "https://doi.org/10.1007/s12080-015-0282-8"</w:instrText>
      </w:r>
      <w:r>
        <w:rPr>
          <w:rStyle w:val="Hyperlink.1"/>
        </w:rPr>
        <w:fldChar w:fldCharType="separate" w:fldLock="0"/>
      </w:r>
      <w:r>
        <w:rPr>
          <w:rStyle w:val="Hyperlink.1"/>
          <w:rtl w:val="0"/>
          <w:lang w:val="en-US"/>
        </w:rPr>
        <w:t>https://doi.org/10.1007/s12080-015-0282-8</w:t>
      </w:r>
      <w:r>
        <w:rPr/>
        <w:fldChar w:fldCharType="end" w:fldLock="0"/>
      </w:r>
      <w:r>
        <w:rPr>
          <w:rStyle w:val="Hyperlink.1"/>
          <w:rtl w:val="0"/>
          <w:lang w:val="en-US"/>
        </w:rPr>
        <w:t>.</w:t>
      </w:r>
      <w:bookmarkEnd w:id="343"/>
    </w:p>
    <w:p>
      <w:pPr>
        <w:pStyle w:val="Bibliography"/>
        <w:spacing w:after="0" w:line="360" w:lineRule="auto"/>
        <w:ind w:left="425" w:hanging="425"/>
        <w:jc w:val="both"/>
        <w:rPr>
          <w:rStyle w:val="Hyperlink.1"/>
        </w:rPr>
      </w:pPr>
      <w:bookmarkStart w:name="refOlivier2017" w:id="344"/>
      <w:r>
        <w:rPr>
          <w:rStyle w:val="Hyperlink.1"/>
          <w:rtl w:val="0"/>
          <w:lang w:val="en-US"/>
        </w:rPr>
        <w:t xml:space="preserve">Olivier, Pierre, and Benjamin Planque. 2017. </w:t>
      </w:r>
      <w:r>
        <w:rPr>
          <w:rStyle w:val="Hyperlink.1"/>
          <w:rtl w:val="0"/>
          <w:lang w:val="en-US"/>
        </w:rPr>
        <w:t>“</w:t>
      </w:r>
      <w:r>
        <w:rPr>
          <w:rStyle w:val="Hyperlink.1"/>
          <w:rtl w:val="0"/>
          <w:lang w:val="en-US"/>
        </w:rPr>
        <w:t>Complexity and Structural Properties of Food Webs in the Barents Sea.</w:t>
      </w:r>
      <w:r>
        <w:rPr>
          <w:rStyle w:val="Hyperlink.1"/>
          <w:rtl w:val="0"/>
          <w:lang w:val="en-US"/>
        </w:rPr>
        <w:t xml:space="preserve">” </w:t>
      </w:r>
      <w:r>
        <w:rPr>
          <w:rStyle w:val="Hyperlink.1"/>
          <w:rtl w:val="0"/>
          <w:lang w:val="en-US"/>
        </w:rPr>
        <w:t>Oikos 126 (9): 1339</w:t>
      </w:r>
      <w:r>
        <w:rPr>
          <w:rStyle w:val="Hyperlink.1"/>
          <w:rtl w:val="0"/>
          <w:lang w:val="en-US"/>
        </w:rPr>
        <w:t>–</w:t>
      </w:r>
      <w:r>
        <w:rPr>
          <w:rStyle w:val="Hyperlink.1"/>
          <w:rtl w:val="0"/>
          <w:lang w:val="en-US"/>
        </w:rPr>
        <w:t xml:space="preserve">46. </w:t>
      </w:r>
      <w:r>
        <w:rPr>
          <w:rStyle w:val="Hyperlink.1"/>
        </w:rPr>
        <w:fldChar w:fldCharType="begin" w:fldLock="0"/>
      </w:r>
      <w:r>
        <w:rPr>
          <w:rStyle w:val="Hyperlink.1"/>
        </w:rPr>
        <w:instrText xml:space="preserve"> HYPERLINK "https://doi.org/10.1111/oik.04138"</w:instrText>
      </w:r>
      <w:r>
        <w:rPr>
          <w:rStyle w:val="Hyperlink.1"/>
        </w:rPr>
        <w:fldChar w:fldCharType="separate" w:fldLock="0"/>
      </w:r>
      <w:r>
        <w:rPr>
          <w:rStyle w:val="Hyperlink.1"/>
          <w:rtl w:val="0"/>
          <w:lang w:val="en-US"/>
        </w:rPr>
        <w:t>https://doi.org/10.1111/oik.04138</w:t>
      </w:r>
      <w:r>
        <w:rPr/>
        <w:fldChar w:fldCharType="end" w:fldLock="0"/>
      </w:r>
      <w:r>
        <w:rPr>
          <w:rStyle w:val="Hyperlink.1"/>
          <w:rtl w:val="0"/>
          <w:lang w:val="en-US"/>
        </w:rPr>
        <w:t>.</w:t>
      </w:r>
      <w:bookmarkEnd w:id="344"/>
    </w:p>
    <w:p>
      <w:pPr>
        <w:pStyle w:val="Bibliography"/>
        <w:spacing w:after="0" w:line="360" w:lineRule="auto"/>
        <w:ind w:left="425" w:hanging="425"/>
        <w:jc w:val="both"/>
        <w:rPr>
          <w:rStyle w:val="Hyperlink.1"/>
        </w:rPr>
      </w:pPr>
      <w:bookmarkStart w:name="refOrtiz2017" w:id="345"/>
      <w:r>
        <w:rPr>
          <w:rStyle w:val="Hyperlink.1"/>
          <w:rtl w:val="0"/>
          <w:lang w:val="en-US"/>
        </w:rPr>
        <w:t>Ortiz, Marco, Brenda Hermosillo-Nu</w:t>
      </w:r>
      <w:r>
        <w:rPr>
          <w:rStyle w:val="Hyperlink.1"/>
          <w:rtl w:val="0"/>
          <w:lang w:val="en-US"/>
        </w:rPr>
        <w:t>ñ</w:t>
      </w:r>
      <w:r>
        <w:rPr>
          <w:rStyle w:val="Hyperlink.1"/>
          <w:rtl w:val="0"/>
          <w:lang w:val="en-US"/>
        </w:rPr>
        <w:t>ez, Jorge Gonz</w:t>
      </w:r>
      <w:r>
        <w:rPr>
          <w:rStyle w:val="Hyperlink.1"/>
          <w:rtl w:val="0"/>
          <w:lang w:val="en-US"/>
        </w:rPr>
        <w:t>á</w:t>
      </w:r>
      <w:r>
        <w:rPr>
          <w:rStyle w:val="Hyperlink.1"/>
          <w:rtl w:val="0"/>
          <w:lang w:val="en-US"/>
        </w:rPr>
        <w:t>lez, Fabi</w:t>
      </w:r>
      <w:r>
        <w:rPr>
          <w:rStyle w:val="Hyperlink.1"/>
          <w:rtl w:val="0"/>
          <w:lang w:val="en-US"/>
        </w:rPr>
        <w:t>á</w:t>
      </w:r>
      <w:r>
        <w:rPr>
          <w:rStyle w:val="Hyperlink.1"/>
          <w:rtl w:val="0"/>
          <w:lang w:val="en-US"/>
        </w:rPr>
        <w:t>n Rodr</w:t>
      </w:r>
      <w:r>
        <w:rPr>
          <w:rStyle w:val="Hyperlink.1"/>
          <w:rtl w:val="0"/>
          <w:lang w:val="en-US"/>
        </w:rPr>
        <w:t>í</w:t>
      </w:r>
      <w:r>
        <w:rPr>
          <w:rStyle w:val="Hyperlink.1"/>
          <w:rtl w:val="0"/>
          <w:lang w:val="en-US"/>
        </w:rPr>
        <w:t>guez-Zaragoza, Iv</w:t>
      </w:r>
      <w:r>
        <w:rPr>
          <w:rStyle w:val="Hyperlink.1"/>
          <w:rtl w:val="0"/>
          <w:lang w:val="en-US"/>
        </w:rPr>
        <w:t>á</w:t>
      </w:r>
      <w:r>
        <w:rPr>
          <w:rStyle w:val="Hyperlink.1"/>
          <w:rtl w:val="0"/>
          <w:lang w:val="en-US"/>
        </w:rPr>
        <w:t>n G</w:t>
      </w:r>
      <w:r>
        <w:rPr>
          <w:rStyle w:val="Hyperlink.1"/>
          <w:rtl w:val="0"/>
          <w:lang w:val="en-US"/>
        </w:rPr>
        <w:t>ó</w:t>
      </w:r>
      <w:r>
        <w:rPr>
          <w:rStyle w:val="Hyperlink.1"/>
          <w:rtl w:val="0"/>
          <w:lang w:val="en-US"/>
        </w:rPr>
        <w:t>mez, and Ferenc Jord</w:t>
      </w:r>
      <w:r>
        <w:rPr>
          <w:rStyle w:val="Hyperlink.1"/>
          <w:rtl w:val="0"/>
          <w:lang w:val="en-US"/>
        </w:rPr>
        <w:t>á</w:t>
      </w:r>
      <w:r>
        <w:rPr>
          <w:rStyle w:val="Hyperlink.1"/>
          <w:rtl w:val="0"/>
          <w:lang w:val="en-US"/>
        </w:rPr>
        <w:t xml:space="preserve">n. 2017. </w:t>
      </w:r>
      <w:r>
        <w:rPr>
          <w:rStyle w:val="Hyperlink.1"/>
          <w:rtl w:val="0"/>
          <w:lang w:val="en-US"/>
        </w:rPr>
        <w:t>“</w:t>
      </w:r>
      <w:r>
        <w:rPr>
          <w:rStyle w:val="Hyperlink.1"/>
          <w:rtl w:val="0"/>
          <w:lang w:val="en-US"/>
        </w:rPr>
        <w:t>Quantifying Keystone Species Complexes: Ecosystem-based Conservation Management in the King George Island (Antarctic Peninsula).</w:t>
      </w:r>
      <w:r>
        <w:rPr>
          <w:rStyle w:val="Hyperlink.1"/>
          <w:rtl w:val="0"/>
          <w:lang w:val="en-US"/>
        </w:rPr>
        <w:t xml:space="preserve">” </w:t>
      </w:r>
      <w:r>
        <w:rPr>
          <w:rStyle w:val="Hyperlink.1"/>
          <w:rtl w:val="0"/>
          <w:lang w:val="en-US"/>
        </w:rPr>
        <w:t>Ecological Indicators 81 (October): 453</w:t>
      </w:r>
      <w:r>
        <w:rPr>
          <w:rStyle w:val="Hyperlink.1"/>
          <w:rtl w:val="0"/>
          <w:lang w:val="en-US"/>
        </w:rPr>
        <w:t>–</w:t>
      </w:r>
      <w:r>
        <w:rPr>
          <w:rStyle w:val="Hyperlink.1"/>
          <w:rtl w:val="0"/>
          <w:lang w:val="en-US"/>
        </w:rPr>
        <w:t xml:space="preserve">60. </w:t>
      </w:r>
      <w:r>
        <w:rPr>
          <w:rStyle w:val="Hyperlink.1"/>
        </w:rPr>
        <w:fldChar w:fldCharType="begin" w:fldLock="0"/>
      </w:r>
      <w:r>
        <w:rPr>
          <w:rStyle w:val="Hyperlink.1"/>
        </w:rPr>
        <w:instrText xml:space="preserve"> HYPERLINK "https://doi.org/10.1016/j.ecolind.2017.06.016"</w:instrText>
      </w:r>
      <w:r>
        <w:rPr>
          <w:rStyle w:val="Hyperlink.1"/>
        </w:rPr>
        <w:fldChar w:fldCharType="separate" w:fldLock="0"/>
      </w:r>
      <w:r>
        <w:rPr>
          <w:rStyle w:val="Hyperlink.1"/>
          <w:rtl w:val="0"/>
          <w:lang w:val="en-US"/>
        </w:rPr>
        <w:t>https://doi.org/10.1016/j.ecolind.2017.06.016</w:t>
      </w:r>
      <w:r>
        <w:rPr/>
        <w:fldChar w:fldCharType="end" w:fldLock="0"/>
      </w:r>
      <w:r>
        <w:rPr>
          <w:rStyle w:val="Hyperlink.1"/>
          <w:rtl w:val="0"/>
          <w:lang w:val="en-US"/>
        </w:rPr>
        <w:t>.</w:t>
      </w:r>
      <w:bookmarkEnd w:id="345"/>
    </w:p>
    <w:p>
      <w:pPr>
        <w:pStyle w:val="Bibliography"/>
        <w:spacing w:after="0" w:line="360" w:lineRule="auto"/>
        <w:ind w:left="425" w:hanging="425"/>
        <w:jc w:val="both"/>
        <w:rPr>
          <w:rStyle w:val="Hyperlink.1"/>
        </w:rPr>
      </w:pPr>
      <w:bookmarkStart w:name="refPadovani2012" w:id="346"/>
      <w:r>
        <w:rPr>
          <w:rStyle w:val="Hyperlink.1"/>
          <w:rtl w:val="0"/>
          <w:lang w:val="en-US"/>
        </w:rPr>
        <w:t>Padovani, Luciano N., Mar</w:t>
      </w:r>
      <w:r>
        <w:rPr>
          <w:rStyle w:val="Hyperlink.1"/>
          <w:rtl w:val="0"/>
          <w:lang w:val="en-US"/>
        </w:rPr>
        <w:t>í</w:t>
      </w:r>
      <w:r>
        <w:rPr>
          <w:rStyle w:val="Hyperlink.1"/>
          <w:rtl w:val="0"/>
          <w:lang w:val="en-US"/>
        </w:rPr>
        <w:t>a Delia Vi</w:t>
      </w:r>
      <w:r>
        <w:rPr>
          <w:rStyle w:val="Hyperlink.1"/>
          <w:rtl w:val="0"/>
          <w:lang w:val="en-US"/>
        </w:rPr>
        <w:t>ñ</w:t>
      </w:r>
      <w:r>
        <w:rPr>
          <w:rStyle w:val="Hyperlink.1"/>
          <w:rtl w:val="0"/>
          <w:lang w:val="en-US"/>
        </w:rPr>
        <w:t>as, Felisa S</w:t>
      </w:r>
      <w:r>
        <w:rPr>
          <w:rStyle w:val="Hyperlink.1"/>
          <w:rtl w:val="0"/>
          <w:lang w:val="en-US"/>
        </w:rPr>
        <w:t>á</w:t>
      </w:r>
      <w:r>
        <w:rPr>
          <w:rStyle w:val="Hyperlink.1"/>
          <w:rtl w:val="0"/>
          <w:lang w:val="en-US"/>
        </w:rPr>
        <w:t xml:space="preserve">nchez, and Hermes Mianzan. 2012. </w:t>
      </w:r>
      <w:r>
        <w:rPr>
          <w:rStyle w:val="Hyperlink.1"/>
          <w:rtl w:val="0"/>
          <w:lang w:val="en-US"/>
        </w:rPr>
        <w:t>“</w:t>
      </w:r>
      <w:r>
        <w:rPr>
          <w:rStyle w:val="Hyperlink.1"/>
          <w:rtl w:val="0"/>
          <w:lang w:val="en-US"/>
        </w:rPr>
        <w:t>Amphipod-Supported Food Web: Themisto Gaudichaudii, a Key Food Resource for Fishes in the Southern Patagonian Shelf.</w:t>
      </w:r>
      <w:r>
        <w:rPr>
          <w:rStyle w:val="Hyperlink.1"/>
          <w:rtl w:val="0"/>
          <w:lang w:val="en-US"/>
        </w:rPr>
        <w:t xml:space="preserve">” </w:t>
      </w:r>
      <w:r>
        <w:rPr>
          <w:rStyle w:val="Hyperlink.1"/>
          <w:rtl w:val="0"/>
          <w:lang w:val="en-US"/>
        </w:rPr>
        <w:t>Journal of Sea Research 67 (1): 85</w:t>
      </w:r>
      <w:r>
        <w:rPr>
          <w:rStyle w:val="Hyperlink.1"/>
          <w:rtl w:val="0"/>
          <w:lang w:val="en-US"/>
        </w:rPr>
        <w:t>–</w:t>
      </w:r>
      <w:r>
        <w:rPr>
          <w:rStyle w:val="Hyperlink.1"/>
          <w:rtl w:val="0"/>
          <w:lang w:val="en-US"/>
        </w:rPr>
        <w:t xml:space="preserve">90. </w:t>
      </w:r>
      <w:r>
        <w:rPr>
          <w:rStyle w:val="Hyperlink.1"/>
        </w:rPr>
        <w:fldChar w:fldCharType="begin" w:fldLock="0"/>
      </w:r>
      <w:r>
        <w:rPr>
          <w:rStyle w:val="Hyperlink.1"/>
        </w:rPr>
        <w:instrText xml:space="preserve"> HYPERLINK "https://doi.org/10.1016/j.seares.2011.10.007"</w:instrText>
      </w:r>
      <w:r>
        <w:rPr>
          <w:rStyle w:val="Hyperlink.1"/>
        </w:rPr>
        <w:fldChar w:fldCharType="separate" w:fldLock="0"/>
      </w:r>
      <w:r>
        <w:rPr>
          <w:rStyle w:val="Hyperlink.1"/>
          <w:rtl w:val="0"/>
          <w:lang w:val="en-US"/>
        </w:rPr>
        <w:t>https://doi.org/10.1016/j.seares.2011.10.007</w:t>
      </w:r>
      <w:r>
        <w:rPr/>
        <w:fldChar w:fldCharType="end" w:fldLock="0"/>
      </w:r>
      <w:r>
        <w:rPr>
          <w:rStyle w:val="Hyperlink.1"/>
          <w:rtl w:val="0"/>
          <w:lang w:val="en-US"/>
        </w:rPr>
        <w:t>.</w:t>
      </w:r>
      <w:bookmarkEnd w:id="346"/>
    </w:p>
    <w:p>
      <w:pPr>
        <w:pStyle w:val="Bibliography"/>
        <w:spacing w:after="0" w:line="360" w:lineRule="auto"/>
        <w:ind w:left="425" w:hanging="425"/>
        <w:jc w:val="both"/>
        <w:rPr>
          <w:rStyle w:val="Hyperlink.1"/>
        </w:rPr>
      </w:pPr>
      <w:bookmarkStart w:name="refPascual2005" w:id="347"/>
      <w:r>
        <w:rPr>
          <w:rStyle w:val="Hyperlink.1"/>
          <w:rtl w:val="0"/>
          <w:lang w:val="en-US"/>
        </w:rPr>
        <w:t>Pascual, Mercedes, and Jennifer A. Dunne. 2005. Ecological Networks: Linking Structure to Dynamics in Food Webs. Oxford University Press.</w:t>
      </w:r>
      <w:bookmarkEnd w:id="347"/>
    </w:p>
    <w:p>
      <w:pPr>
        <w:pStyle w:val="Predeterminado"/>
        <w:spacing w:before="0" w:line="360" w:lineRule="auto"/>
        <w:ind w:left="425" w:hanging="425"/>
        <w:jc w:val="both"/>
        <w:rPr>
          <w:rStyle w:val="Ninguno"/>
          <w:rFonts w:ascii="Times New Roman" w:cs="Times New Roman" w:hAnsi="Times New Roman" w:eastAsia="Times New Roman"/>
          <w:shd w:val="clear" w:color="auto" w:fill="ffffff"/>
        </w:rPr>
      </w:pPr>
      <w:r>
        <w:rPr>
          <w:rStyle w:val="Ninguno"/>
          <w:rFonts w:ascii="Times New Roman" w:hAnsi="Times New Roman"/>
          <w:shd w:val="clear" w:color="auto" w:fill="ffffff"/>
          <w:rtl w:val="0"/>
          <w:lang w:val="en-US"/>
        </w:rPr>
        <w:t>Pasotti, F., Saravia, L. A., De Troch, M., Tarantelli, M. S., Sahade, R., &amp; Vanreusel, A. (2015). Benthic trophic interactions in an Antarctic shallow water ecosystem affected by recent glacier retreat. PLoS One, 10(11), e0141742.</w:t>
      </w:r>
    </w:p>
    <w:p>
      <w:pPr>
        <w:pStyle w:val="Bibliography"/>
        <w:spacing w:after="0" w:line="360" w:lineRule="auto"/>
        <w:ind w:left="425" w:hanging="425"/>
        <w:jc w:val="both"/>
        <w:rPr>
          <w:rStyle w:val="Hyperlink.1"/>
        </w:rPr>
      </w:pPr>
      <w:bookmarkStart w:name="refPerezMatus2017" w:id="348"/>
      <w:r>
        <w:rPr>
          <w:rStyle w:val="Hyperlink.1"/>
          <w:rtl w:val="0"/>
          <w:lang w:val="en-US"/>
        </w:rPr>
        <w:t>P</w:t>
      </w:r>
      <w:r>
        <w:rPr>
          <w:rStyle w:val="Hyperlink.1"/>
          <w:rtl w:val="0"/>
          <w:lang w:val="en-US"/>
        </w:rPr>
        <w:t>é</w:t>
      </w:r>
      <w:r>
        <w:rPr>
          <w:rStyle w:val="Hyperlink.1"/>
          <w:rtl w:val="0"/>
          <w:lang w:val="en-US"/>
        </w:rPr>
        <w:t xml:space="preserve">rez-Matus, Alejandro, Andres Ospina-Alvarez, Patricio A. Camus, Sergio A. Carrasco, Miriam Fernandez, Stefan Gelcich, Natalio Godoy, et al. 2017. </w:t>
      </w:r>
      <w:r>
        <w:rPr>
          <w:rStyle w:val="Hyperlink.1"/>
          <w:rtl w:val="0"/>
          <w:lang w:val="en-US"/>
        </w:rPr>
        <w:t>“</w:t>
      </w:r>
      <w:r>
        <w:rPr>
          <w:rStyle w:val="Hyperlink.1"/>
          <w:rtl w:val="0"/>
          <w:lang w:val="en-US"/>
        </w:rPr>
        <w:t>Temperate Rocky Subtidal Reef Community Reveals Human Impacts Across the Entire Food Web.</w:t>
      </w:r>
      <w:r>
        <w:rPr>
          <w:rStyle w:val="Hyperlink.1"/>
          <w:rtl w:val="0"/>
          <w:lang w:val="en-US"/>
        </w:rPr>
        <w:t xml:space="preserve">” </w:t>
      </w:r>
      <w:r>
        <w:rPr>
          <w:rStyle w:val="Hyperlink.1"/>
          <w:rtl w:val="0"/>
          <w:lang w:val="en-US"/>
        </w:rPr>
        <w:t>Marine Ecology Progress Series 567 (March): 1</w:t>
      </w:r>
      <w:r>
        <w:rPr>
          <w:rStyle w:val="Hyperlink.1"/>
          <w:rtl w:val="0"/>
          <w:lang w:val="en-US"/>
        </w:rPr>
        <w:t>–</w:t>
      </w:r>
      <w:r>
        <w:rPr>
          <w:rStyle w:val="Hyperlink.1"/>
          <w:rtl w:val="0"/>
          <w:lang w:val="en-US"/>
        </w:rPr>
        <w:t xml:space="preserve">16. </w:t>
      </w:r>
      <w:r>
        <w:rPr>
          <w:rStyle w:val="Hyperlink.1"/>
        </w:rPr>
        <w:fldChar w:fldCharType="begin" w:fldLock="0"/>
      </w:r>
      <w:r>
        <w:rPr>
          <w:rStyle w:val="Hyperlink.1"/>
        </w:rPr>
        <w:instrText xml:space="preserve"> HYPERLINK "https://doi.org/10.3354/meps12057"</w:instrText>
      </w:r>
      <w:r>
        <w:rPr>
          <w:rStyle w:val="Hyperlink.1"/>
        </w:rPr>
        <w:fldChar w:fldCharType="separate" w:fldLock="0"/>
      </w:r>
      <w:r>
        <w:rPr>
          <w:rStyle w:val="Hyperlink.1"/>
          <w:rtl w:val="0"/>
          <w:lang w:val="en-US"/>
        </w:rPr>
        <w:t>https://doi.org/10.3354/meps12057</w:t>
      </w:r>
      <w:r>
        <w:rPr/>
        <w:fldChar w:fldCharType="end" w:fldLock="0"/>
      </w:r>
      <w:r>
        <w:rPr>
          <w:rStyle w:val="Hyperlink.1"/>
          <w:rtl w:val="0"/>
          <w:lang w:val="en-US"/>
        </w:rPr>
        <w:t>.</w:t>
      </w:r>
      <w:bookmarkEnd w:id="348"/>
    </w:p>
    <w:p>
      <w:pPr>
        <w:pStyle w:val="Bibliography"/>
        <w:spacing w:after="0" w:line="360" w:lineRule="auto"/>
        <w:ind w:left="425" w:hanging="425"/>
        <w:jc w:val="both"/>
        <w:rPr>
          <w:rStyle w:val="Hyperlink.1"/>
        </w:rPr>
      </w:pPr>
      <w:bookmarkStart w:name="refPimm1980" w:id="349"/>
      <w:r>
        <w:rPr>
          <w:rStyle w:val="Hyperlink.1"/>
          <w:rtl w:val="0"/>
          <w:lang w:val="en-US"/>
        </w:rPr>
        <w:t xml:space="preserve">Pimm, Stuart L. 1980. </w:t>
      </w:r>
      <w:r>
        <w:rPr>
          <w:rStyle w:val="Hyperlink.1"/>
          <w:rtl w:val="0"/>
          <w:lang w:val="en-US"/>
        </w:rPr>
        <w:t>“</w:t>
      </w:r>
      <w:r>
        <w:rPr>
          <w:rStyle w:val="Hyperlink.1"/>
          <w:rtl w:val="0"/>
          <w:lang w:val="en-US"/>
        </w:rPr>
        <w:t>Properties of Food Webs.</w:t>
      </w:r>
      <w:r>
        <w:rPr>
          <w:rStyle w:val="Hyperlink.1"/>
          <w:rtl w:val="0"/>
          <w:lang w:val="en-US"/>
        </w:rPr>
        <w:t xml:space="preserve">” </w:t>
      </w:r>
      <w:r>
        <w:rPr>
          <w:rStyle w:val="Hyperlink.1"/>
          <w:rtl w:val="0"/>
          <w:lang w:val="en-US"/>
        </w:rPr>
        <w:t>Ecology 61 (2): 219</w:t>
      </w:r>
      <w:r>
        <w:rPr>
          <w:rStyle w:val="Hyperlink.1"/>
          <w:rtl w:val="0"/>
          <w:lang w:val="en-US"/>
        </w:rPr>
        <w:t>–</w:t>
      </w:r>
      <w:r>
        <w:rPr>
          <w:rStyle w:val="Hyperlink.1"/>
          <w:rtl w:val="0"/>
          <w:lang w:val="en-US"/>
        </w:rPr>
        <w:t xml:space="preserve">25. </w:t>
      </w:r>
      <w:r>
        <w:rPr>
          <w:rStyle w:val="Hyperlink.1"/>
        </w:rPr>
        <w:fldChar w:fldCharType="begin" w:fldLock="0"/>
      </w:r>
      <w:r>
        <w:rPr>
          <w:rStyle w:val="Hyperlink.1"/>
        </w:rPr>
        <w:instrText xml:space="preserve"> HYPERLINK "https://doi.org/10.2307/1935177"</w:instrText>
      </w:r>
      <w:r>
        <w:rPr>
          <w:rStyle w:val="Hyperlink.1"/>
        </w:rPr>
        <w:fldChar w:fldCharType="separate" w:fldLock="0"/>
      </w:r>
      <w:r>
        <w:rPr>
          <w:rStyle w:val="Hyperlink.1"/>
          <w:rtl w:val="0"/>
          <w:lang w:val="en-US"/>
        </w:rPr>
        <w:t>https://doi.org/10.2307/1935177</w:t>
      </w:r>
      <w:r>
        <w:rPr/>
        <w:fldChar w:fldCharType="end" w:fldLock="0"/>
      </w:r>
      <w:r>
        <w:rPr>
          <w:rStyle w:val="Hyperlink.1"/>
          <w:rtl w:val="0"/>
          <w:lang w:val="en-US"/>
        </w:rPr>
        <w:t>.</w:t>
      </w:r>
      <w:bookmarkEnd w:id="349"/>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Quartino, M. L., Zaixso, H. E., &amp; Boraso de Zaixso, A. L. (2005). Biological and environmental characterization of marine macroalgal assemblages in Potter Cove, South Shetland Islands, Antarctica.</w:t>
      </w:r>
    </w:p>
    <w:p>
      <w:pPr>
        <w:pStyle w:val="Bibliography"/>
        <w:spacing w:after="0" w:line="360" w:lineRule="auto"/>
        <w:ind w:left="425" w:hanging="425"/>
        <w:jc w:val="both"/>
        <w:rPr>
          <w:rStyle w:val="Hyperlink.1"/>
        </w:rPr>
      </w:pPr>
      <w:bookmarkStart w:name="refRiccialdelli2020" w:id="350"/>
      <w:r>
        <w:rPr>
          <w:rStyle w:val="Hyperlink.1"/>
          <w:rtl w:val="0"/>
          <w:lang w:val="en-US"/>
        </w:rPr>
        <w:t>Riccialdelli, Luciana, Yamila A. Becker, Nicol</w:t>
      </w:r>
      <w:r>
        <w:rPr>
          <w:rStyle w:val="Hyperlink.1"/>
          <w:rtl w:val="0"/>
          <w:lang w:val="en-US"/>
        </w:rPr>
        <w:t>á</w:t>
      </w:r>
      <w:r>
        <w:rPr>
          <w:rStyle w:val="Hyperlink.1"/>
          <w:rtl w:val="0"/>
          <w:lang w:val="en-US"/>
        </w:rPr>
        <w:t>s E. Fioramonti, M</w:t>
      </w:r>
      <w:r>
        <w:rPr>
          <w:rStyle w:val="Hyperlink.1"/>
          <w:rtl w:val="0"/>
          <w:lang w:val="en-US"/>
        </w:rPr>
        <w:t>ó</w:t>
      </w:r>
      <w:r>
        <w:rPr>
          <w:rStyle w:val="Hyperlink.1"/>
          <w:rtl w:val="0"/>
          <w:lang w:val="en-US"/>
        </w:rPr>
        <w:t>nica Torres, Daniel O. Bruno, Andrea Raya Rey, and Daniel A. Fern</w:t>
      </w:r>
      <w:r>
        <w:rPr>
          <w:rStyle w:val="Hyperlink.1"/>
          <w:rtl w:val="0"/>
          <w:lang w:val="en-US"/>
        </w:rPr>
        <w:t>á</w:t>
      </w:r>
      <w:r>
        <w:rPr>
          <w:rStyle w:val="Hyperlink.1"/>
          <w:rtl w:val="0"/>
          <w:lang w:val="en-US"/>
        </w:rPr>
        <w:t xml:space="preserve">ndez. 2020. </w:t>
      </w:r>
      <w:r>
        <w:rPr>
          <w:rStyle w:val="Hyperlink.1"/>
          <w:rtl w:val="0"/>
          <w:lang w:val="en-US"/>
        </w:rPr>
        <w:t>“</w:t>
      </w:r>
      <w:r>
        <w:rPr>
          <w:rStyle w:val="Hyperlink.1"/>
          <w:rtl w:val="0"/>
          <w:lang w:val="en-US"/>
        </w:rPr>
        <w:t>Trophic Structure of Southern Marine Ecosystems: A Comparative Isotopic Analysis from the Beagle Channel to the Oceanic Burdwood Bank Area Under a Wasp-Waist Assumption.</w:t>
      </w:r>
      <w:r>
        <w:rPr>
          <w:rStyle w:val="Hyperlink.1"/>
          <w:rtl w:val="0"/>
          <w:lang w:val="en-US"/>
        </w:rPr>
        <w:t xml:space="preserve">” </w:t>
      </w:r>
      <w:r>
        <w:rPr>
          <w:rStyle w:val="Hyperlink.1"/>
          <w:rtl w:val="0"/>
          <w:lang w:val="en-US"/>
        </w:rPr>
        <w:t>Marine Ecology Progress Series 655 (November): 1</w:t>
      </w:r>
      <w:r>
        <w:rPr>
          <w:rStyle w:val="Hyperlink.1"/>
          <w:rtl w:val="0"/>
          <w:lang w:val="en-US"/>
        </w:rPr>
        <w:t>–</w:t>
      </w:r>
      <w:r>
        <w:rPr>
          <w:rStyle w:val="Hyperlink.1"/>
          <w:rtl w:val="0"/>
          <w:lang w:val="en-US"/>
        </w:rPr>
        <w:t xml:space="preserve">27. </w:t>
      </w:r>
      <w:r>
        <w:rPr>
          <w:rStyle w:val="Hyperlink.1"/>
        </w:rPr>
        <w:fldChar w:fldCharType="begin" w:fldLock="0"/>
      </w:r>
      <w:r>
        <w:rPr>
          <w:rStyle w:val="Hyperlink.1"/>
        </w:rPr>
        <w:instrText xml:space="preserve"> HYPERLINK "https://doi.org/10.3354/meps13524"</w:instrText>
      </w:r>
      <w:r>
        <w:rPr>
          <w:rStyle w:val="Hyperlink.1"/>
        </w:rPr>
        <w:fldChar w:fldCharType="separate" w:fldLock="0"/>
      </w:r>
      <w:r>
        <w:rPr>
          <w:rStyle w:val="Hyperlink.1"/>
          <w:rtl w:val="0"/>
          <w:lang w:val="en-US"/>
        </w:rPr>
        <w:t>https://doi.org/10.3354/meps13524</w:t>
      </w:r>
      <w:r>
        <w:rPr/>
        <w:fldChar w:fldCharType="end" w:fldLock="0"/>
      </w:r>
      <w:r>
        <w:rPr>
          <w:rStyle w:val="Hyperlink.1"/>
          <w:rtl w:val="0"/>
          <w:lang w:val="en-US"/>
        </w:rPr>
        <w:t>.</w:t>
      </w:r>
      <w:bookmarkEnd w:id="350"/>
    </w:p>
    <w:p>
      <w:pPr>
        <w:pStyle w:val="Bibliography"/>
        <w:spacing w:after="0" w:line="360" w:lineRule="auto"/>
        <w:ind w:left="425" w:hanging="425"/>
        <w:jc w:val="both"/>
        <w:rPr>
          <w:rStyle w:val="Hyperlink.1"/>
        </w:rPr>
      </w:pPr>
      <w:bookmarkStart w:name="refRiccialdelli2017" w:id="351"/>
      <w:r>
        <w:rPr>
          <w:rStyle w:val="Hyperlink.1"/>
          <w:rtl w:val="0"/>
          <w:lang w:val="en-US"/>
        </w:rPr>
        <w:t>Riccialdelli, Luciana, Seth D. Newsome, Marilyn L. Fogel, and Daniel A. Fern</w:t>
      </w:r>
      <w:r>
        <w:rPr>
          <w:rStyle w:val="Hyperlink.1"/>
          <w:rtl w:val="0"/>
          <w:lang w:val="en-US"/>
        </w:rPr>
        <w:t>á</w:t>
      </w:r>
      <w:r>
        <w:rPr>
          <w:rStyle w:val="Hyperlink.1"/>
          <w:rtl w:val="0"/>
          <w:lang w:val="en-US"/>
        </w:rPr>
        <w:t xml:space="preserve">ndez. 2017. </w:t>
      </w:r>
      <w:r>
        <w:rPr>
          <w:rStyle w:val="Hyperlink.1"/>
          <w:rtl w:val="0"/>
          <w:lang w:val="en-US"/>
        </w:rPr>
        <w:t>“</w:t>
      </w:r>
      <w:r>
        <w:rPr>
          <w:rStyle w:val="Hyperlink.1"/>
          <w:rtl w:val="0"/>
          <w:lang w:val="en-US"/>
        </w:rPr>
        <w:t>Trophic Interactions and Food Web Structure of a Subantarctic Marine Food Web in the Beagle Channel: Bah</w:t>
      </w:r>
      <w:r>
        <w:rPr>
          <w:rStyle w:val="Hyperlink.1"/>
          <w:rtl w:val="0"/>
          <w:lang w:val="en-US"/>
        </w:rPr>
        <w:t>í</w:t>
      </w:r>
      <w:r>
        <w:rPr>
          <w:rStyle w:val="Hyperlink.1"/>
          <w:rtl w:val="0"/>
          <w:lang w:val="en-US"/>
        </w:rPr>
        <w:t>a Lapataia, Argentina.</w:t>
      </w:r>
      <w:r>
        <w:rPr>
          <w:rStyle w:val="Hyperlink.1"/>
          <w:rtl w:val="0"/>
          <w:lang w:val="en-US"/>
        </w:rPr>
        <w:t xml:space="preserve">” </w:t>
      </w:r>
      <w:r>
        <w:rPr>
          <w:rStyle w:val="Hyperlink.1"/>
          <w:rtl w:val="0"/>
          <w:lang w:val="en-US"/>
        </w:rPr>
        <w:t>Polar Biology 40 (4): 807</w:t>
      </w:r>
      <w:r>
        <w:rPr>
          <w:rStyle w:val="Hyperlink.1"/>
          <w:rtl w:val="0"/>
          <w:lang w:val="en-US"/>
        </w:rPr>
        <w:t>–</w:t>
      </w:r>
      <w:r>
        <w:rPr>
          <w:rStyle w:val="Hyperlink.1"/>
          <w:rtl w:val="0"/>
          <w:lang w:val="en-US"/>
        </w:rPr>
        <w:t xml:space="preserve">21. </w:t>
      </w:r>
      <w:r>
        <w:rPr>
          <w:rStyle w:val="Hyperlink.1"/>
        </w:rPr>
        <w:fldChar w:fldCharType="begin" w:fldLock="0"/>
      </w:r>
      <w:r>
        <w:rPr>
          <w:rStyle w:val="Hyperlink.1"/>
        </w:rPr>
        <w:instrText xml:space="preserve"> HYPERLINK "https://doi.org/10.1007/s00300-016-2007-x"</w:instrText>
      </w:r>
      <w:r>
        <w:rPr>
          <w:rStyle w:val="Hyperlink.1"/>
        </w:rPr>
        <w:fldChar w:fldCharType="separate" w:fldLock="0"/>
      </w:r>
      <w:r>
        <w:rPr>
          <w:rStyle w:val="Hyperlink.1"/>
          <w:rtl w:val="0"/>
          <w:lang w:val="en-US"/>
        </w:rPr>
        <w:t>https://doi.org/10.1007/s00300-016-2007-x</w:t>
      </w:r>
      <w:r>
        <w:rPr/>
        <w:fldChar w:fldCharType="end" w:fldLock="0"/>
      </w:r>
      <w:r>
        <w:rPr>
          <w:rStyle w:val="Hyperlink.1"/>
          <w:rtl w:val="0"/>
          <w:lang w:val="en-US"/>
        </w:rPr>
        <w:t>.</w:t>
      </w:r>
      <w:bookmarkEnd w:id="351"/>
    </w:p>
    <w:p>
      <w:pPr>
        <w:pStyle w:val="Bibliography"/>
        <w:spacing w:after="0" w:line="360" w:lineRule="auto"/>
        <w:ind w:left="425" w:hanging="425"/>
        <w:jc w:val="both"/>
        <w:rPr>
          <w:rStyle w:val="Hyperlink.1"/>
        </w:rPr>
      </w:pPr>
      <w:bookmarkStart w:name="refRivaRossi2012" w:id="352"/>
      <w:r>
        <w:rPr>
          <w:rStyle w:val="Hyperlink.1"/>
          <w:rtl w:val="0"/>
          <w:lang w:val="en-US"/>
        </w:rPr>
        <w:t>Riva Rossi, C. M., M. A. Pascual, E. Aedo Marchant, N. Basso, J. E. Ciancio, B. Mezga, D. A. Fern</w:t>
      </w:r>
      <w:r>
        <w:rPr>
          <w:rStyle w:val="Hyperlink.1"/>
          <w:rtl w:val="0"/>
          <w:lang w:val="en-US"/>
        </w:rPr>
        <w:t>á</w:t>
      </w:r>
      <w:r>
        <w:rPr>
          <w:rStyle w:val="Hyperlink.1"/>
          <w:rtl w:val="0"/>
          <w:lang w:val="en-US"/>
        </w:rPr>
        <w:t xml:space="preserve">ndez, and B. Ernst-Elizalde. 2012. </w:t>
      </w:r>
      <w:r>
        <w:rPr>
          <w:rStyle w:val="Hyperlink.1"/>
          <w:rtl w:val="0"/>
          <w:lang w:val="en-US"/>
        </w:rPr>
        <w:t>“</w:t>
      </w:r>
      <w:r>
        <w:rPr>
          <w:rStyle w:val="Hyperlink.1"/>
          <w:rtl w:val="0"/>
          <w:lang w:val="en-US"/>
        </w:rPr>
        <w:t>The Invasion of Patagonia by Chinook Salmon (Oncorhynchus Tshawytscha): Inferences from Mitochondrial DNA Patterns.</w:t>
      </w:r>
      <w:r>
        <w:rPr>
          <w:rStyle w:val="Hyperlink.1"/>
          <w:rtl w:val="0"/>
          <w:lang w:val="en-US"/>
        </w:rPr>
        <w:t xml:space="preserve">” </w:t>
      </w:r>
      <w:r>
        <w:rPr>
          <w:rStyle w:val="Hyperlink.1"/>
          <w:rtl w:val="0"/>
          <w:lang w:val="en-US"/>
        </w:rPr>
        <w:t>Genetica 140 (10): 439</w:t>
      </w:r>
      <w:r>
        <w:rPr>
          <w:rStyle w:val="Hyperlink.1"/>
          <w:rtl w:val="0"/>
          <w:lang w:val="en-US"/>
        </w:rPr>
        <w:t>–</w:t>
      </w:r>
      <w:r>
        <w:rPr>
          <w:rStyle w:val="Hyperlink.1"/>
          <w:rtl w:val="0"/>
          <w:lang w:val="en-US"/>
        </w:rPr>
        <w:t xml:space="preserve">53. </w:t>
      </w:r>
      <w:r>
        <w:rPr>
          <w:rStyle w:val="Hyperlink.1"/>
        </w:rPr>
        <w:fldChar w:fldCharType="begin" w:fldLock="0"/>
      </w:r>
      <w:r>
        <w:rPr>
          <w:rStyle w:val="Hyperlink.1"/>
        </w:rPr>
        <w:instrText xml:space="preserve"> HYPERLINK "https://doi.org/10.1007/s10709-012-9692-3"</w:instrText>
      </w:r>
      <w:r>
        <w:rPr>
          <w:rStyle w:val="Hyperlink.1"/>
        </w:rPr>
        <w:fldChar w:fldCharType="separate" w:fldLock="0"/>
      </w:r>
      <w:r>
        <w:rPr>
          <w:rStyle w:val="Hyperlink.1"/>
          <w:rtl w:val="0"/>
          <w:lang w:val="en-US"/>
        </w:rPr>
        <w:t>https://doi.org/10.1007/s10709-012-9692-3</w:t>
      </w:r>
      <w:r>
        <w:rPr/>
        <w:fldChar w:fldCharType="end" w:fldLock="0"/>
      </w:r>
      <w:r>
        <w:rPr>
          <w:rStyle w:val="Hyperlink.1"/>
          <w:rtl w:val="0"/>
          <w:lang w:val="en-US"/>
        </w:rPr>
        <w:t>.</w:t>
      </w:r>
      <w:bookmarkEnd w:id="352"/>
    </w:p>
    <w:p>
      <w:pPr>
        <w:pStyle w:val="Bibliography"/>
        <w:spacing w:after="0" w:line="360" w:lineRule="auto"/>
        <w:ind w:left="425" w:hanging="425"/>
        <w:jc w:val="both"/>
        <w:rPr>
          <w:rStyle w:val="Hyperlink.1"/>
        </w:rPr>
      </w:pPr>
      <w:bookmarkStart w:name="refRocha2018" w:id="353"/>
      <w:r>
        <w:rPr>
          <w:rStyle w:val="Hyperlink.1"/>
          <w:rtl w:val="0"/>
          <w:lang w:val="en-US"/>
        </w:rPr>
        <w:t xml:space="preserve">Rocha, Juan C., Garry Peterson, </w:t>
      </w:r>
      <w:r>
        <w:rPr>
          <w:rStyle w:val="Hyperlink.1"/>
          <w:rtl w:val="0"/>
          <w:lang w:val="en-US"/>
        </w:rPr>
        <w:t>Ö</w:t>
      </w:r>
      <w:r>
        <w:rPr>
          <w:rStyle w:val="Hyperlink.1"/>
          <w:rtl w:val="0"/>
          <w:lang w:val="en-US"/>
        </w:rPr>
        <w:t xml:space="preserve">rjan Bodin, and Simon Levin. 2018. </w:t>
      </w:r>
      <w:r>
        <w:rPr>
          <w:rStyle w:val="Hyperlink.1"/>
          <w:rtl w:val="0"/>
          <w:lang w:val="en-US"/>
        </w:rPr>
        <w:t>“</w:t>
      </w:r>
      <w:r>
        <w:rPr>
          <w:rStyle w:val="Hyperlink.1"/>
          <w:rtl w:val="0"/>
          <w:lang w:val="en-US"/>
        </w:rPr>
        <w:t>Cascading Regime Shifts Within and Across Scales.</w:t>
      </w:r>
      <w:r>
        <w:rPr>
          <w:rStyle w:val="Hyperlink.1"/>
          <w:rtl w:val="0"/>
          <w:lang w:val="en-US"/>
        </w:rPr>
        <w:t xml:space="preserve">” </w:t>
      </w:r>
      <w:r>
        <w:rPr>
          <w:rStyle w:val="Hyperlink.1"/>
          <w:rtl w:val="0"/>
          <w:lang w:val="en-US"/>
        </w:rPr>
        <w:t>Science 362 (6421): 1379</w:t>
      </w:r>
      <w:r>
        <w:rPr>
          <w:rStyle w:val="Hyperlink.1"/>
          <w:rtl w:val="0"/>
          <w:lang w:val="en-US"/>
        </w:rPr>
        <w:t>–</w:t>
      </w:r>
      <w:r>
        <w:rPr>
          <w:rStyle w:val="Hyperlink.1"/>
          <w:rtl w:val="0"/>
          <w:lang w:val="en-US"/>
        </w:rPr>
        <w:t xml:space="preserve">83. </w:t>
      </w:r>
      <w:r>
        <w:rPr>
          <w:rStyle w:val="Hyperlink.1"/>
        </w:rPr>
        <w:fldChar w:fldCharType="begin" w:fldLock="0"/>
      </w:r>
      <w:r>
        <w:rPr>
          <w:rStyle w:val="Hyperlink.1"/>
        </w:rPr>
        <w:instrText xml:space="preserve"> HYPERLINK "https://doi.org/10.1126/science.aat7850"</w:instrText>
      </w:r>
      <w:r>
        <w:rPr>
          <w:rStyle w:val="Hyperlink.1"/>
        </w:rPr>
        <w:fldChar w:fldCharType="separate" w:fldLock="0"/>
      </w:r>
      <w:r>
        <w:rPr>
          <w:rStyle w:val="Hyperlink.1"/>
          <w:rtl w:val="0"/>
          <w:lang w:val="en-US"/>
        </w:rPr>
        <w:t>https://doi.org/10.1126/science.aat7850</w:t>
      </w:r>
      <w:r>
        <w:rPr/>
        <w:fldChar w:fldCharType="end" w:fldLock="0"/>
      </w:r>
      <w:r>
        <w:rPr>
          <w:rStyle w:val="Hyperlink.1"/>
          <w:rtl w:val="0"/>
          <w:lang w:val="en-US"/>
        </w:rPr>
        <w:t>.</w:t>
      </w:r>
      <w:bookmarkEnd w:id="353"/>
    </w:p>
    <w:p>
      <w:pPr>
        <w:pStyle w:val="Bibliography"/>
        <w:spacing w:after="0" w:line="360" w:lineRule="auto"/>
        <w:ind w:left="425" w:hanging="425"/>
        <w:jc w:val="both"/>
        <w:rPr>
          <w:rStyle w:val="Hyperlink.1"/>
        </w:rPr>
      </w:pPr>
      <w:bookmarkStart w:name="refRodriguez2022" w:id="354"/>
      <w:r>
        <w:rPr>
          <w:rStyle w:val="Hyperlink.1"/>
          <w:rtl w:val="0"/>
          <w:lang w:val="en-US"/>
        </w:rPr>
        <w:t>Rodriguez, Iara Diamela, Tom</w:t>
      </w:r>
      <w:r>
        <w:rPr>
          <w:rStyle w:val="Hyperlink.1"/>
          <w:rtl w:val="0"/>
          <w:lang w:val="en-US"/>
        </w:rPr>
        <w:t>á</w:t>
      </w:r>
      <w:r>
        <w:rPr>
          <w:rStyle w:val="Hyperlink.1"/>
          <w:rtl w:val="0"/>
          <w:lang w:val="en-US"/>
        </w:rPr>
        <w:t xml:space="preserve">s I. Marina, Irene Ruth Schloss, and Leonardo Ariel Saravia. 2022. </w:t>
      </w:r>
      <w:r>
        <w:rPr>
          <w:rStyle w:val="Hyperlink.1"/>
          <w:rtl w:val="0"/>
          <w:lang w:val="en-US"/>
        </w:rPr>
        <w:t>“</w:t>
      </w:r>
      <w:r>
        <w:rPr>
          <w:rStyle w:val="Hyperlink.1"/>
          <w:rtl w:val="0"/>
          <w:lang w:val="en-US"/>
        </w:rPr>
        <w:t>Marine Food Webs Are More Complex but Less Stable in Sub-Antarctic (Beagle Channel, Argentina) Than in Antarctic (Potter Cove, Antarctic Peninsula) Regions.</w:t>
      </w:r>
      <w:r>
        <w:rPr>
          <w:rStyle w:val="Hyperlink.1"/>
          <w:rtl w:val="0"/>
          <w:lang w:val="en-US"/>
        </w:rPr>
        <w:t xml:space="preserve">” </w:t>
      </w:r>
      <w:r>
        <w:rPr>
          <w:rStyle w:val="Hyperlink.1"/>
          <w:rtl w:val="0"/>
          <w:lang w:val="en-US"/>
        </w:rPr>
        <w:t xml:space="preserve">Marine Environmental Research 174 (February): 105561. </w:t>
      </w:r>
      <w:r>
        <w:rPr>
          <w:rStyle w:val="Hyperlink.1"/>
        </w:rPr>
        <w:fldChar w:fldCharType="begin" w:fldLock="0"/>
      </w:r>
      <w:r>
        <w:rPr>
          <w:rStyle w:val="Hyperlink.1"/>
        </w:rPr>
        <w:instrText xml:space="preserve"> HYPERLINK "https://doi.org/10.1016/j.marenvres.2022.105561"</w:instrText>
      </w:r>
      <w:r>
        <w:rPr>
          <w:rStyle w:val="Hyperlink.1"/>
        </w:rPr>
        <w:fldChar w:fldCharType="separate" w:fldLock="0"/>
      </w:r>
      <w:r>
        <w:rPr>
          <w:rStyle w:val="Hyperlink.1"/>
          <w:rtl w:val="0"/>
          <w:lang w:val="en-US"/>
        </w:rPr>
        <w:t>https://doi.org/10.1016/j.marenvres.2022.105561</w:t>
      </w:r>
      <w:r>
        <w:rPr/>
        <w:fldChar w:fldCharType="end" w:fldLock="0"/>
      </w:r>
      <w:r>
        <w:rPr>
          <w:rStyle w:val="Hyperlink.1"/>
          <w:rtl w:val="0"/>
          <w:lang w:val="en-US"/>
        </w:rPr>
        <w:t>.</w:t>
      </w:r>
      <w:bookmarkEnd w:id="354"/>
    </w:p>
    <w:p>
      <w:pPr>
        <w:pStyle w:val="Bibliography"/>
        <w:spacing w:after="0" w:line="360" w:lineRule="auto"/>
        <w:ind w:left="425" w:hanging="425"/>
        <w:jc w:val="both"/>
        <w:rPr>
          <w:rStyle w:val="Hyperlink.1"/>
        </w:rPr>
      </w:pPr>
      <w:bookmarkStart w:name="refRossi2019" w:id="355"/>
      <w:r>
        <w:rPr>
          <w:rStyle w:val="Hyperlink.1"/>
          <w:rtl w:val="0"/>
          <w:lang w:val="en-US"/>
        </w:rPr>
        <w:t xml:space="preserve">Rossi, Loreto, Simona Sporta Caputi, Edoardo Calizza, Giulio Careddu, Marco Oliverio, Stefano Schiaparelli, and Maria Letizia Costantini. 2019. </w:t>
      </w:r>
      <w:r>
        <w:rPr>
          <w:rStyle w:val="Hyperlink.1"/>
          <w:rtl w:val="0"/>
          <w:lang w:val="en-US"/>
        </w:rPr>
        <w:t>“</w:t>
      </w:r>
      <w:r>
        <w:rPr>
          <w:rStyle w:val="Hyperlink.1"/>
          <w:rtl w:val="0"/>
          <w:lang w:val="en-US"/>
        </w:rPr>
        <w:t>Antarctic Food Web Architecture Under Varying Dynamics of Sea Ice Cover.</w:t>
      </w:r>
      <w:r>
        <w:rPr>
          <w:rStyle w:val="Hyperlink.1"/>
          <w:rtl w:val="0"/>
          <w:lang w:val="en-US"/>
        </w:rPr>
        <w:t xml:space="preserve">” </w:t>
      </w:r>
      <w:r>
        <w:rPr>
          <w:rStyle w:val="Hyperlink.1"/>
          <w:rtl w:val="0"/>
          <w:lang w:val="en-US"/>
        </w:rPr>
        <w:t xml:space="preserve">Scientific Reports 9 (1): 12454. </w:t>
      </w:r>
      <w:r>
        <w:rPr>
          <w:rStyle w:val="Hyperlink.1"/>
        </w:rPr>
        <w:fldChar w:fldCharType="begin" w:fldLock="0"/>
      </w:r>
      <w:r>
        <w:rPr>
          <w:rStyle w:val="Hyperlink.1"/>
        </w:rPr>
        <w:instrText xml:space="preserve"> HYPERLINK "https://doi.org/10.1038/s41598-019-48245-7"</w:instrText>
      </w:r>
      <w:r>
        <w:rPr>
          <w:rStyle w:val="Hyperlink.1"/>
        </w:rPr>
        <w:fldChar w:fldCharType="separate" w:fldLock="0"/>
      </w:r>
      <w:r>
        <w:rPr>
          <w:rStyle w:val="Hyperlink.1"/>
          <w:rtl w:val="0"/>
          <w:lang w:val="en-US"/>
        </w:rPr>
        <w:t>https://doi.org/10.1038/s41598-019-48245-7</w:t>
      </w:r>
      <w:r>
        <w:rPr/>
        <w:fldChar w:fldCharType="end" w:fldLock="0"/>
      </w:r>
      <w:r>
        <w:rPr>
          <w:rStyle w:val="Hyperlink.1"/>
          <w:rtl w:val="0"/>
          <w:lang w:val="en-US"/>
        </w:rPr>
        <w:t>.</w:t>
      </w:r>
      <w:bookmarkEnd w:id="355"/>
    </w:p>
    <w:p>
      <w:pPr>
        <w:pStyle w:val="Bibliography"/>
        <w:spacing w:after="0" w:line="360" w:lineRule="auto"/>
        <w:ind w:left="425" w:hanging="425"/>
        <w:jc w:val="both"/>
        <w:rPr>
          <w:rStyle w:val="Hyperlink.1"/>
        </w:rPr>
      </w:pPr>
      <w:bookmarkStart w:name="refSahade2015" w:id="356"/>
      <w:r>
        <w:rPr>
          <w:rStyle w:val="Hyperlink.1"/>
          <w:rtl w:val="0"/>
          <w:lang w:val="en-US"/>
        </w:rPr>
        <w:t xml:space="preserve">Sahade, Ricardo, Cristian Lagger, Luciana Torre, Fernando Momo, Patrick Monien, Irene Schloss, David K. A. Barnes, et al. 2015. </w:t>
      </w:r>
      <w:r>
        <w:rPr>
          <w:rStyle w:val="Hyperlink.1"/>
          <w:rtl w:val="0"/>
          <w:lang w:val="en-US"/>
        </w:rPr>
        <w:t>“</w:t>
      </w:r>
      <w:r>
        <w:rPr>
          <w:rStyle w:val="Hyperlink.1"/>
          <w:rtl w:val="0"/>
          <w:lang w:val="en-US"/>
        </w:rPr>
        <w:t>Climate Change and Glacier Retreat Drive Shifts in an Antarctic Benthic Ecosystem.</w:t>
      </w:r>
      <w:r>
        <w:rPr>
          <w:rStyle w:val="Hyperlink.1"/>
          <w:rtl w:val="0"/>
          <w:lang w:val="en-US"/>
        </w:rPr>
        <w:t xml:space="preserve">” </w:t>
      </w:r>
      <w:r>
        <w:rPr>
          <w:rStyle w:val="Hyperlink.1"/>
          <w:rtl w:val="0"/>
          <w:lang w:val="en-US"/>
        </w:rPr>
        <w:t xml:space="preserve">Science Advances 1 (10): e1500050. </w:t>
      </w:r>
      <w:r>
        <w:rPr>
          <w:rStyle w:val="Hyperlink.1"/>
        </w:rPr>
        <w:fldChar w:fldCharType="begin" w:fldLock="0"/>
      </w:r>
      <w:r>
        <w:rPr>
          <w:rStyle w:val="Hyperlink.1"/>
        </w:rPr>
        <w:instrText xml:space="preserve"> HYPERLINK "https://doi.org/10.1126/sciadv.1500050"</w:instrText>
      </w:r>
      <w:r>
        <w:rPr>
          <w:rStyle w:val="Hyperlink.1"/>
        </w:rPr>
        <w:fldChar w:fldCharType="separate" w:fldLock="0"/>
      </w:r>
      <w:r>
        <w:rPr>
          <w:rStyle w:val="Hyperlink.1"/>
          <w:rtl w:val="0"/>
          <w:lang w:val="en-US"/>
        </w:rPr>
        <w:t>https://doi.org/10.1126/sciadv.1500050</w:t>
      </w:r>
      <w:r>
        <w:rPr/>
        <w:fldChar w:fldCharType="end" w:fldLock="0"/>
      </w:r>
      <w:r>
        <w:rPr>
          <w:rStyle w:val="Hyperlink.1"/>
          <w:rtl w:val="0"/>
          <w:lang w:val="en-US"/>
        </w:rPr>
        <w:t>.</w:t>
      </w:r>
      <w:bookmarkEnd w:id="356"/>
    </w:p>
    <w:p>
      <w:pPr>
        <w:pStyle w:val="Bibliography"/>
        <w:spacing w:after="0" w:line="360" w:lineRule="auto"/>
        <w:ind w:left="425" w:hanging="425"/>
        <w:jc w:val="both"/>
        <w:rPr>
          <w:rStyle w:val="Hyperlink.1"/>
        </w:rPr>
      </w:pPr>
      <w:bookmarkStart w:name="refSchejter2020" w:id="357"/>
      <w:r>
        <w:rPr>
          <w:rStyle w:val="Hyperlink.1"/>
          <w:rtl w:val="0"/>
          <w:lang w:val="en-US"/>
        </w:rPr>
        <w:t>Schejter, Laura, Gabriel Genzano, Esteban Gait</w:t>
      </w:r>
      <w:r>
        <w:rPr>
          <w:rStyle w:val="Hyperlink.1"/>
          <w:rtl w:val="0"/>
          <w:lang w:val="en-US"/>
        </w:rPr>
        <w:t>á</w:t>
      </w:r>
      <w:r>
        <w:rPr>
          <w:rStyle w:val="Hyperlink.1"/>
          <w:rtl w:val="0"/>
          <w:lang w:val="en-US"/>
        </w:rPr>
        <w:t xml:space="preserve">n, Carlos D. Perez, and Claudia S. Bremec. 2020. </w:t>
      </w:r>
      <w:r>
        <w:rPr>
          <w:rStyle w:val="Hyperlink.1"/>
          <w:rtl w:val="0"/>
          <w:lang w:val="en-US"/>
        </w:rPr>
        <w:t>“</w:t>
      </w:r>
      <w:r>
        <w:rPr>
          <w:rStyle w:val="Hyperlink.1"/>
          <w:rtl w:val="0"/>
          <w:lang w:val="en-US"/>
        </w:rPr>
        <w:t>Benthic Communities in the Southwest Atlantic Ocean: Conservation Value of Animal Forests at the Burdwood Bank Slope.</w:t>
      </w:r>
      <w:r>
        <w:rPr>
          <w:rStyle w:val="Hyperlink.1"/>
          <w:rtl w:val="0"/>
          <w:lang w:val="en-US"/>
        </w:rPr>
        <w:t xml:space="preserve">” </w:t>
      </w:r>
      <w:r>
        <w:rPr>
          <w:rStyle w:val="Hyperlink.1"/>
          <w:rtl w:val="0"/>
          <w:lang w:val="en-US"/>
        </w:rPr>
        <w:t>Aquatic Conservation: Marine and Freshwater Ecosystems 30 (3): 426</w:t>
      </w:r>
      <w:r>
        <w:rPr>
          <w:rStyle w:val="Hyperlink.1"/>
          <w:rtl w:val="0"/>
          <w:lang w:val="en-US"/>
        </w:rPr>
        <w:t>–</w:t>
      </w:r>
      <w:r>
        <w:rPr>
          <w:rStyle w:val="Hyperlink.1"/>
          <w:rtl w:val="0"/>
          <w:lang w:val="en-US"/>
        </w:rPr>
        <w:t xml:space="preserve">39. </w:t>
      </w:r>
      <w:r>
        <w:rPr>
          <w:rStyle w:val="Hyperlink.1"/>
        </w:rPr>
        <w:fldChar w:fldCharType="begin" w:fldLock="0"/>
      </w:r>
      <w:r>
        <w:rPr>
          <w:rStyle w:val="Hyperlink.1"/>
        </w:rPr>
        <w:instrText xml:space="preserve"> HYPERLINK "https://doi.org/10.1002/aqc.3265"</w:instrText>
      </w:r>
      <w:r>
        <w:rPr>
          <w:rStyle w:val="Hyperlink.1"/>
        </w:rPr>
        <w:fldChar w:fldCharType="separate" w:fldLock="0"/>
      </w:r>
      <w:r>
        <w:rPr>
          <w:rStyle w:val="Hyperlink.1"/>
          <w:rtl w:val="0"/>
          <w:lang w:val="en-US"/>
        </w:rPr>
        <w:t>https://doi.org/10.1002/aqc.3265</w:t>
      </w:r>
      <w:r>
        <w:rPr/>
        <w:fldChar w:fldCharType="end" w:fldLock="0"/>
      </w:r>
      <w:r>
        <w:rPr>
          <w:rStyle w:val="Hyperlink.1"/>
          <w:rtl w:val="0"/>
          <w:lang w:val="en-US"/>
        </w:rPr>
        <w:t>.</w:t>
      </w:r>
      <w:bookmarkEnd w:id="357"/>
    </w:p>
    <w:p>
      <w:pPr>
        <w:pStyle w:val="Bibliography"/>
        <w:spacing w:after="0" w:line="360" w:lineRule="auto"/>
        <w:ind w:left="425" w:hanging="425"/>
        <w:jc w:val="both"/>
        <w:rPr>
          <w:rStyle w:val="Hyperlink.1"/>
        </w:rPr>
      </w:pPr>
      <w:bookmarkStart w:name="refSchejter2016" w:id="358"/>
      <w:r>
        <w:rPr>
          <w:rStyle w:val="Hyperlink.1"/>
          <w:rtl w:val="0"/>
          <w:lang w:val="en-US"/>
        </w:rPr>
        <w:t>Schejter, Laura, Clara Rimondino, Ignacio Chiesa, Juan M. D</w:t>
      </w:r>
      <w:r>
        <w:rPr>
          <w:rStyle w:val="Hyperlink.1"/>
          <w:rtl w:val="0"/>
          <w:lang w:val="en-US"/>
        </w:rPr>
        <w:t>í</w:t>
      </w:r>
      <w:r>
        <w:rPr>
          <w:rStyle w:val="Hyperlink.1"/>
          <w:rtl w:val="0"/>
          <w:lang w:val="en-US"/>
        </w:rPr>
        <w:t>az de Astarloa, Brenda Doti, Rodolfo El</w:t>
      </w:r>
      <w:r>
        <w:rPr>
          <w:rStyle w:val="Hyperlink.1"/>
          <w:rtl w:val="0"/>
          <w:lang w:val="en-US"/>
        </w:rPr>
        <w:t>í</w:t>
      </w:r>
      <w:r>
        <w:rPr>
          <w:rStyle w:val="Hyperlink.1"/>
          <w:rtl w:val="0"/>
          <w:lang w:val="en-US"/>
        </w:rPr>
        <w:t xml:space="preserve">as, Mariana Escolar, et al. 2016. </w:t>
      </w:r>
      <w:r>
        <w:rPr>
          <w:rStyle w:val="Hyperlink.1"/>
          <w:rtl w:val="0"/>
          <w:lang w:val="en-US"/>
        </w:rPr>
        <w:t>“</w:t>
      </w:r>
      <w:r>
        <w:rPr>
          <w:rStyle w:val="Hyperlink.1"/>
          <w:rtl w:val="0"/>
          <w:lang w:val="en-US"/>
        </w:rPr>
        <w:t>Namuncur</w:t>
      </w:r>
      <w:r>
        <w:rPr>
          <w:rStyle w:val="Hyperlink.1"/>
          <w:rtl w:val="0"/>
          <w:lang w:val="en-US"/>
        </w:rPr>
        <w:t xml:space="preserve">á </w:t>
      </w:r>
      <w:r>
        <w:rPr>
          <w:rStyle w:val="Hyperlink.1"/>
          <w:rtl w:val="0"/>
          <w:lang w:val="en-US"/>
        </w:rPr>
        <w:t>Marine Protected Area: An Oceanic Hot Spot of Benthic Biodiversity at Burdwood Bank, Argentina.</w:t>
      </w:r>
      <w:r>
        <w:rPr>
          <w:rStyle w:val="Hyperlink.1"/>
          <w:rtl w:val="0"/>
          <w:lang w:val="en-US"/>
        </w:rPr>
        <w:t xml:space="preserve">” </w:t>
      </w:r>
      <w:r>
        <w:rPr>
          <w:rStyle w:val="Hyperlink.1"/>
          <w:rtl w:val="0"/>
          <w:lang w:val="en-US"/>
        </w:rPr>
        <w:t>Polar Biology 39 (12): 2373</w:t>
      </w:r>
      <w:r>
        <w:rPr>
          <w:rStyle w:val="Hyperlink.1"/>
          <w:rtl w:val="0"/>
          <w:lang w:val="en-US"/>
        </w:rPr>
        <w:t>–</w:t>
      </w:r>
      <w:r>
        <w:rPr>
          <w:rStyle w:val="Hyperlink.1"/>
          <w:rtl w:val="0"/>
          <w:lang w:val="en-US"/>
        </w:rPr>
        <w:t xml:space="preserve">86. </w:t>
      </w:r>
      <w:r>
        <w:rPr>
          <w:rStyle w:val="Hyperlink.1"/>
        </w:rPr>
        <w:fldChar w:fldCharType="begin" w:fldLock="0"/>
      </w:r>
      <w:r>
        <w:rPr>
          <w:rStyle w:val="Hyperlink.1"/>
        </w:rPr>
        <w:instrText xml:space="preserve"> HYPERLINK "https://doi.org/10.1007/s00300-016-1913-2"</w:instrText>
      </w:r>
      <w:r>
        <w:rPr>
          <w:rStyle w:val="Hyperlink.1"/>
        </w:rPr>
        <w:fldChar w:fldCharType="separate" w:fldLock="0"/>
      </w:r>
      <w:r>
        <w:rPr>
          <w:rStyle w:val="Hyperlink.1"/>
          <w:rtl w:val="0"/>
          <w:lang w:val="en-US"/>
        </w:rPr>
        <w:t>https://doi.org/10.1007/s00300-016-1913-2</w:t>
      </w:r>
      <w:r>
        <w:rPr/>
        <w:fldChar w:fldCharType="end" w:fldLock="0"/>
      </w:r>
      <w:r>
        <w:rPr>
          <w:rStyle w:val="Hyperlink.1"/>
          <w:rtl w:val="0"/>
          <w:lang w:val="en-US"/>
        </w:rPr>
        <w:t>.</w:t>
      </w:r>
      <w:bookmarkEnd w:id="358"/>
    </w:p>
    <w:p>
      <w:pPr>
        <w:pStyle w:val="Bibliography"/>
        <w:spacing w:after="0" w:line="360" w:lineRule="auto"/>
        <w:ind w:left="425" w:hanging="425"/>
        <w:jc w:val="both"/>
        <w:rPr>
          <w:rStyle w:val="Hyperlink.1"/>
        </w:rPr>
      </w:pPr>
      <w:bookmarkStart w:name="refShurin2012" w:id="359"/>
      <w:r>
        <w:rPr>
          <w:rStyle w:val="Hyperlink.1"/>
          <w:rtl w:val="0"/>
          <w:lang w:val="en-US"/>
        </w:rPr>
        <w:t xml:space="preserve">Shurin, Jonathan B., Jessica L. Clasen, Hamish S. Greig, Pavel Kratina, and Patrick L. Thompson. 2012. </w:t>
      </w:r>
      <w:r>
        <w:rPr>
          <w:rStyle w:val="Hyperlink.1"/>
          <w:rtl w:val="0"/>
          <w:lang w:val="en-US"/>
        </w:rPr>
        <w:t>“</w:t>
      </w:r>
      <w:r>
        <w:rPr>
          <w:rStyle w:val="Hyperlink.1"/>
          <w:rtl w:val="0"/>
          <w:lang w:val="en-US"/>
        </w:rPr>
        <w:t>Warming Shifts Top-down and Bottom-up Control of Pond Food Web Structure and Function.</w:t>
      </w:r>
      <w:r>
        <w:rPr>
          <w:rStyle w:val="Hyperlink.1"/>
          <w:rtl w:val="0"/>
          <w:lang w:val="en-US"/>
        </w:rPr>
        <w:t xml:space="preserve">” </w:t>
      </w:r>
      <w:r>
        <w:rPr>
          <w:rStyle w:val="Hyperlink.1"/>
          <w:rtl w:val="0"/>
          <w:lang w:val="en-US"/>
        </w:rPr>
        <w:t>Philosophical Transactions of the Royal Society B: Biological Sciences 367 (1605): 3008</w:t>
      </w:r>
      <w:r>
        <w:rPr>
          <w:rStyle w:val="Hyperlink.1"/>
          <w:rtl w:val="0"/>
          <w:lang w:val="en-US"/>
        </w:rPr>
        <w:t>–</w:t>
      </w:r>
      <w:r>
        <w:rPr>
          <w:rStyle w:val="Hyperlink.1"/>
          <w:rtl w:val="0"/>
          <w:lang w:val="en-US"/>
        </w:rPr>
        <w:t xml:space="preserve">17. </w:t>
      </w:r>
      <w:r>
        <w:rPr>
          <w:rStyle w:val="Hyperlink.1"/>
        </w:rPr>
        <w:fldChar w:fldCharType="begin" w:fldLock="0"/>
      </w:r>
      <w:r>
        <w:rPr>
          <w:rStyle w:val="Hyperlink.1"/>
        </w:rPr>
        <w:instrText xml:space="preserve"> HYPERLINK "https://doi.org/10.1098/rstb.2012.0243"</w:instrText>
      </w:r>
      <w:r>
        <w:rPr>
          <w:rStyle w:val="Hyperlink.1"/>
        </w:rPr>
        <w:fldChar w:fldCharType="separate" w:fldLock="0"/>
      </w:r>
      <w:r>
        <w:rPr>
          <w:rStyle w:val="Hyperlink.1"/>
          <w:rtl w:val="0"/>
          <w:lang w:val="en-US"/>
        </w:rPr>
        <w:t>https://doi.org/10.1098/rstb.2012.0243</w:t>
      </w:r>
      <w:r>
        <w:rPr/>
        <w:fldChar w:fldCharType="end" w:fldLock="0"/>
      </w:r>
      <w:r>
        <w:rPr>
          <w:rStyle w:val="Hyperlink.1"/>
          <w:rtl w:val="0"/>
          <w:lang w:val="en-US"/>
        </w:rPr>
        <w:t>.</w:t>
      </w:r>
      <w:bookmarkEnd w:id="359"/>
    </w:p>
    <w:p>
      <w:pPr>
        <w:pStyle w:val="Bibliography"/>
        <w:spacing w:after="0" w:line="360" w:lineRule="auto"/>
        <w:ind w:left="425" w:hanging="425"/>
        <w:jc w:val="both"/>
        <w:rPr>
          <w:rStyle w:val="Hyperlink.1"/>
        </w:rPr>
      </w:pPr>
      <w:bookmarkStart w:name="refStouffer2011" w:id="360"/>
      <w:r>
        <w:rPr>
          <w:rStyle w:val="Hyperlink.1"/>
          <w:rtl w:val="0"/>
          <w:lang w:val="en-US"/>
        </w:rPr>
        <w:t xml:space="preserve">Stouffer, Daniel B., and Jordi Bascompte. 2011. </w:t>
      </w:r>
      <w:r>
        <w:rPr>
          <w:rStyle w:val="Hyperlink.1"/>
          <w:rtl w:val="0"/>
          <w:lang w:val="en-US"/>
        </w:rPr>
        <w:t>“</w:t>
      </w:r>
      <w:r>
        <w:rPr>
          <w:rStyle w:val="Hyperlink.1"/>
          <w:rtl w:val="0"/>
          <w:lang w:val="en-US"/>
        </w:rPr>
        <w:t>Compartmentalization Increases Food-Web Persistence.</w:t>
      </w:r>
      <w:r>
        <w:rPr>
          <w:rStyle w:val="Hyperlink.1"/>
          <w:rtl w:val="0"/>
          <w:lang w:val="en-US"/>
        </w:rPr>
        <w:t xml:space="preserve">” </w:t>
      </w:r>
      <w:r>
        <w:rPr>
          <w:rStyle w:val="Hyperlink.1"/>
          <w:rtl w:val="0"/>
          <w:lang w:val="en-US"/>
        </w:rPr>
        <w:t>Proceedings of the National Academy of Sciences 108 (9): 3648</w:t>
      </w:r>
      <w:r>
        <w:rPr>
          <w:rStyle w:val="Hyperlink.1"/>
          <w:rtl w:val="0"/>
          <w:lang w:val="en-US"/>
        </w:rPr>
        <w:t>–</w:t>
      </w:r>
      <w:r>
        <w:rPr>
          <w:rStyle w:val="Hyperlink.1"/>
          <w:rtl w:val="0"/>
          <w:lang w:val="en-US"/>
        </w:rPr>
        <w:t xml:space="preserve">52. </w:t>
      </w:r>
      <w:r>
        <w:rPr>
          <w:rStyle w:val="Hyperlink.1"/>
        </w:rPr>
        <w:fldChar w:fldCharType="begin" w:fldLock="0"/>
      </w:r>
      <w:r>
        <w:rPr>
          <w:rStyle w:val="Hyperlink.1"/>
        </w:rPr>
        <w:instrText xml:space="preserve"> HYPERLINK "https://doi.org/10.1073/pnas.1014353108"</w:instrText>
      </w:r>
      <w:r>
        <w:rPr>
          <w:rStyle w:val="Hyperlink.1"/>
        </w:rPr>
        <w:fldChar w:fldCharType="separate" w:fldLock="0"/>
      </w:r>
      <w:r>
        <w:rPr>
          <w:rStyle w:val="Hyperlink.1"/>
          <w:rtl w:val="0"/>
          <w:lang w:val="en-US"/>
        </w:rPr>
        <w:t>https://doi.org/10.1073/pnas.1014353108</w:t>
      </w:r>
      <w:r>
        <w:rPr/>
        <w:fldChar w:fldCharType="end" w:fldLock="0"/>
      </w:r>
      <w:r>
        <w:rPr>
          <w:rStyle w:val="Hyperlink.1"/>
          <w:rtl w:val="0"/>
          <w:lang w:val="en-US"/>
        </w:rPr>
        <w:t>.</w:t>
      </w:r>
      <w:bookmarkEnd w:id="360"/>
    </w:p>
    <w:p>
      <w:pPr>
        <w:pStyle w:val="Predeterminado"/>
        <w:spacing w:before="0" w:line="360" w:lineRule="auto"/>
        <w:ind w:left="425" w:hanging="425"/>
        <w:jc w:val="both"/>
        <w:rPr>
          <w:rStyle w:val="Ninguno"/>
          <w:rFonts w:ascii="Times New Roman" w:cs="Times New Roman" w:hAnsi="Times New Roman" w:eastAsia="Times New Roman"/>
          <w:outline w:val="0"/>
          <w:color w:val="222222"/>
          <w:u w:color="222222"/>
          <w:shd w:val="clear" w:color="auto" w:fill="ffffff"/>
          <w14:textFill>
            <w14:solidFill>
              <w14:srgbClr w14:val="222222"/>
            </w14:solidFill>
          </w14:textFill>
        </w:rPr>
      </w:pPr>
      <w:r>
        <w:rPr>
          <w:rStyle w:val="Ninguno"/>
          <w:rFonts w:ascii="Times New Roman" w:hAnsi="Times New Roman"/>
          <w:outline w:val="0"/>
          <w:color w:val="222222"/>
          <w:u w:color="222222"/>
          <w:shd w:val="clear" w:color="auto" w:fill="ffffff"/>
          <w:rtl w:val="0"/>
          <w:lang w:val="en-US"/>
          <w14:textFill>
            <w14:solidFill>
              <w14:srgbClr w14:val="222222"/>
            </w14:solidFill>
          </w14:textFill>
        </w:rPr>
        <w:t>Tatian, M., Sahade, R., &amp; Esnal, G. B. (2004). Diet components in the food of Antarctic ascidians living at low levels of primary production. Antarctic Science, 16(2), 123-128.</w:t>
      </w:r>
    </w:p>
    <w:p>
      <w:pPr>
        <w:pStyle w:val="Bibliography"/>
        <w:spacing w:after="0" w:line="360" w:lineRule="auto"/>
        <w:ind w:left="425" w:hanging="425"/>
        <w:jc w:val="both"/>
        <w:rPr>
          <w:rStyle w:val="Hyperlink.1"/>
        </w:rPr>
      </w:pPr>
      <w:bookmarkStart w:name="refTomczak2022" w:id="361"/>
      <w:r>
        <w:rPr>
          <w:rStyle w:val="Hyperlink.1"/>
          <w:rtl w:val="0"/>
          <w:lang w:val="en-US"/>
        </w:rPr>
        <w:t>Tomczak, Maciej T., B</w:t>
      </w:r>
      <w:r>
        <w:rPr>
          <w:rStyle w:val="Hyperlink.1"/>
          <w:rtl w:val="0"/>
          <w:lang w:val="en-US"/>
        </w:rPr>
        <w:t>ä</w:t>
      </w:r>
      <w:r>
        <w:rPr>
          <w:rStyle w:val="Hyperlink.1"/>
          <w:rtl w:val="0"/>
          <w:lang w:val="en-US"/>
        </w:rPr>
        <w:t>rbel M</w:t>
      </w:r>
      <w:r>
        <w:rPr>
          <w:rStyle w:val="Hyperlink.1"/>
          <w:rtl w:val="0"/>
          <w:lang w:val="en-US"/>
        </w:rPr>
        <w:t>ü</w:t>
      </w:r>
      <w:r>
        <w:rPr>
          <w:rStyle w:val="Hyperlink.1"/>
          <w:rtl w:val="0"/>
          <w:lang w:val="en-US"/>
        </w:rPr>
        <w:t xml:space="preserve">ller-Karulis, Thorsten Blenckner, Eva Ehrnsten, Margit Eero, Bo Gustafsson, Alf Norkko, Saskia A. Otto, Karen Timmermann, and Christoph Humborg. 2022. </w:t>
      </w:r>
      <w:r>
        <w:rPr>
          <w:rStyle w:val="Hyperlink.1"/>
          <w:rtl w:val="0"/>
          <w:lang w:val="en-US"/>
        </w:rPr>
        <w:t>“</w:t>
      </w:r>
      <w:r>
        <w:rPr>
          <w:rStyle w:val="Hyperlink.1"/>
          <w:rtl w:val="0"/>
          <w:lang w:val="en-US"/>
        </w:rPr>
        <w:t>Reference State, Structure, Regime Shifts, and Regulatory Drivers in a Coastal Sea over the Last Century: The Central Baltic Sea Case.</w:t>
      </w:r>
      <w:r>
        <w:rPr>
          <w:rStyle w:val="Hyperlink.1"/>
          <w:rtl w:val="0"/>
          <w:lang w:val="en-US"/>
        </w:rPr>
        <w:t xml:space="preserve">” </w:t>
      </w:r>
      <w:r>
        <w:rPr>
          <w:rStyle w:val="Hyperlink.1"/>
          <w:rtl w:val="0"/>
          <w:lang w:val="en-US"/>
        </w:rPr>
        <w:t>Limnology and Oceanography 67 (S1): S266</w:t>
      </w:r>
      <w:r>
        <w:rPr>
          <w:rStyle w:val="Hyperlink.1"/>
          <w:rtl w:val="0"/>
          <w:lang w:val="en-US"/>
        </w:rPr>
        <w:t>–</w:t>
      </w:r>
      <w:r>
        <w:rPr>
          <w:rStyle w:val="Hyperlink.1"/>
          <w:rtl w:val="0"/>
          <w:lang w:val="en-US"/>
        </w:rPr>
        <w:t xml:space="preserve">84. </w:t>
      </w:r>
      <w:r>
        <w:rPr>
          <w:rStyle w:val="Hyperlink.1"/>
        </w:rPr>
        <w:fldChar w:fldCharType="begin" w:fldLock="0"/>
      </w:r>
      <w:r>
        <w:rPr>
          <w:rStyle w:val="Hyperlink.1"/>
        </w:rPr>
        <w:instrText xml:space="preserve"> HYPERLINK "https://doi.org/10.1002/lno.11975"</w:instrText>
      </w:r>
      <w:r>
        <w:rPr>
          <w:rStyle w:val="Hyperlink.1"/>
        </w:rPr>
        <w:fldChar w:fldCharType="separate" w:fldLock="0"/>
      </w:r>
      <w:r>
        <w:rPr>
          <w:rStyle w:val="Hyperlink.1"/>
          <w:rtl w:val="0"/>
          <w:lang w:val="en-US"/>
        </w:rPr>
        <w:t>https://doi.org/10.1002/lno.11975</w:t>
      </w:r>
      <w:r>
        <w:rPr/>
        <w:fldChar w:fldCharType="end" w:fldLock="0"/>
      </w:r>
      <w:r>
        <w:rPr>
          <w:rStyle w:val="Hyperlink.1"/>
          <w:rtl w:val="0"/>
          <w:lang w:val="en-US"/>
        </w:rPr>
        <w:t>.</w:t>
      </w:r>
      <w:bookmarkEnd w:id="361"/>
    </w:p>
    <w:p>
      <w:pPr>
        <w:pStyle w:val="Bibliography"/>
        <w:spacing w:after="0" w:line="360" w:lineRule="auto"/>
        <w:ind w:left="425" w:hanging="425"/>
        <w:jc w:val="both"/>
        <w:rPr>
          <w:rStyle w:val="Hyperlink.1"/>
        </w:rPr>
      </w:pPr>
      <w:bookmarkStart w:name="refvanAltena2016" w:id="362"/>
      <w:r>
        <w:rPr>
          <w:rStyle w:val="Hyperlink.1"/>
          <w:rtl w:val="0"/>
          <w:lang w:val="en-US"/>
        </w:rPr>
        <w:t xml:space="preserve">van Altena, Cassandra, Lia Hemerik, and Peter C. de Ruiter. 2016. </w:t>
      </w:r>
      <w:r>
        <w:rPr>
          <w:rStyle w:val="Hyperlink.1"/>
          <w:rtl w:val="0"/>
          <w:lang w:val="en-US"/>
        </w:rPr>
        <w:t>“</w:t>
      </w:r>
      <w:r>
        <w:rPr>
          <w:rStyle w:val="Hyperlink.1"/>
          <w:rtl w:val="0"/>
          <w:lang w:val="en-US"/>
        </w:rPr>
        <w:t>Food Web Stability and Weighted Connectance: The Complexity-Stability Debate Revisited.</w:t>
      </w:r>
      <w:r>
        <w:rPr>
          <w:rStyle w:val="Hyperlink.1"/>
          <w:rtl w:val="0"/>
          <w:lang w:val="en-US"/>
        </w:rPr>
        <w:t xml:space="preserve">” </w:t>
      </w:r>
      <w:r>
        <w:rPr>
          <w:rStyle w:val="Hyperlink.1"/>
          <w:rtl w:val="0"/>
          <w:lang w:val="en-US"/>
        </w:rPr>
        <w:t>Theoretical Ecology 9 (1): 49</w:t>
      </w:r>
      <w:r>
        <w:rPr>
          <w:rStyle w:val="Hyperlink.1"/>
          <w:rtl w:val="0"/>
          <w:lang w:val="en-US"/>
        </w:rPr>
        <w:t>–</w:t>
      </w:r>
      <w:r>
        <w:rPr>
          <w:rStyle w:val="Hyperlink.1"/>
          <w:rtl w:val="0"/>
          <w:lang w:val="en-US"/>
        </w:rPr>
        <w:t xml:space="preserve">58. </w:t>
      </w:r>
      <w:r>
        <w:rPr>
          <w:rStyle w:val="Hyperlink.1"/>
        </w:rPr>
        <w:fldChar w:fldCharType="begin" w:fldLock="0"/>
      </w:r>
      <w:r>
        <w:rPr>
          <w:rStyle w:val="Hyperlink.1"/>
        </w:rPr>
        <w:instrText xml:space="preserve"> HYPERLINK "https://doi.org/10.1007/s12080-015-0291-7"</w:instrText>
      </w:r>
      <w:r>
        <w:rPr>
          <w:rStyle w:val="Hyperlink.1"/>
        </w:rPr>
        <w:fldChar w:fldCharType="separate" w:fldLock="0"/>
      </w:r>
      <w:r>
        <w:rPr>
          <w:rStyle w:val="Hyperlink.1"/>
          <w:rtl w:val="0"/>
          <w:lang w:val="en-US"/>
        </w:rPr>
        <w:t>https://doi.org/10.1007/s12080-015-0291-7</w:t>
      </w:r>
      <w:r>
        <w:rPr/>
        <w:fldChar w:fldCharType="end" w:fldLock="0"/>
      </w:r>
      <w:r>
        <w:rPr>
          <w:rStyle w:val="Hyperlink.1"/>
          <w:rtl w:val="0"/>
          <w:lang w:val="en-US"/>
        </w:rPr>
        <w:t>.</w:t>
      </w:r>
      <w:bookmarkEnd w:id="362"/>
    </w:p>
    <w:p>
      <w:pPr>
        <w:pStyle w:val="Bibliography"/>
        <w:spacing w:after="0" w:line="360" w:lineRule="auto"/>
        <w:ind w:left="425" w:hanging="425"/>
        <w:jc w:val="both"/>
        <w:rPr>
          <w:rStyle w:val="Hyperlink.1"/>
        </w:rPr>
      </w:pPr>
      <w:bookmarkStart w:name="refYletyinen2016" w:id="363"/>
      <w:r>
        <w:rPr>
          <w:rStyle w:val="Hyperlink.1"/>
          <w:rtl w:val="0"/>
          <w:lang w:val="en-US"/>
        </w:rPr>
        <w:t xml:space="preserve">Yletyinen, Johanna, </w:t>
      </w:r>
      <w:r>
        <w:rPr>
          <w:rStyle w:val="Hyperlink.1"/>
          <w:rtl w:val="0"/>
          <w:lang w:val="en-US"/>
        </w:rPr>
        <w:t>Ö</w:t>
      </w:r>
      <w:r>
        <w:rPr>
          <w:rStyle w:val="Hyperlink.1"/>
          <w:rtl w:val="0"/>
          <w:lang w:val="en-US"/>
        </w:rPr>
        <w:t>rjan Bodin, Benjamin Weigel, Marie C. Nordstr</w:t>
      </w:r>
      <w:r>
        <w:rPr>
          <w:rStyle w:val="Hyperlink.1"/>
          <w:rtl w:val="0"/>
          <w:lang w:val="en-US"/>
        </w:rPr>
        <w:t>ö</w:t>
      </w:r>
      <w:r>
        <w:rPr>
          <w:rStyle w:val="Hyperlink.1"/>
          <w:rtl w:val="0"/>
          <w:lang w:val="en-US"/>
        </w:rPr>
        <w:t xml:space="preserve">m, Erik Bonsdorff, and Thorsten Blenckner. 2016. </w:t>
      </w:r>
      <w:r>
        <w:rPr>
          <w:rStyle w:val="Hyperlink.1"/>
          <w:rtl w:val="0"/>
          <w:lang w:val="en-US"/>
        </w:rPr>
        <w:t>“</w:t>
      </w:r>
      <w:r>
        <w:rPr>
          <w:rStyle w:val="Hyperlink.1"/>
          <w:rtl w:val="0"/>
          <w:lang w:val="en-US"/>
        </w:rPr>
        <w:t>Regime Shifts in Marine Communities: A Complex Systems Perspective on Food Web Dynamics.</w:t>
      </w:r>
      <w:r>
        <w:rPr>
          <w:rStyle w:val="Hyperlink.1"/>
          <w:rtl w:val="0"/>
          <w:lang w:val="en-US"/>
        </w:rPr>
        <w:t xml:space="preserve">” </w:t>
      </w:r>
      <w:r>
        <w:rPr>
          <w:rStyle w:val="Hyperlink.1"/>
          <w:rtl w:val="0"/>
          <w:lang w:val="en-US"/>
        </w:rPr>
        <w:t xml:space="preserve">Proceedings of the Royal Society B: Biological Sciences 283 (1825): 20152569. </w:t>
      </w:r>
      <w:r>
        <w:rPr>
          <w:rStyle w:val="Hyperlink.1"/>
        </w:rPr>
        <w:fldChar w:fldCharType="begin" w:fldLock="0"/>
      </w:r>
      <w:r>
        <w:rPr>
          <w:rStyle w:val="Hyperlink.1"/>
        </w:rPr>
        <w:instrText xml:space="preserve"> HYPERLINK "https://doi.org/10.1098/rspb.2015.2569"</w:instrText>
      </w:r>
      <w:r>
        <w:rPr>
          <w:rStyle w:val="Hyperlink.1"/>
        </w:rPr>
        <w:fldChar w:fldCharType="separate" w:fldLock="0"/>
      </w:r>
      <w:r>
        <w:rPr>
          <w:rStyle w:val="Hyperlink.1"/>
          <w:rtl w:val="0"/>
          <w:lang w:val="en-US"/>
        </w:rPr>
        <w:t>https://doi.org/10.1098/rspb.2015.2569</w:t>
      </w:r>
      <w:r>
        <w:rPr/>
        <w:fldChar w:fldCharType="end" w:fldLock="0"/>
      </w:r>
      <w:r>
        <w:rPr>
          <w:rStyle w:val="Hyperlink.1"/>
          <w:rtl w:val="0"/>
          <w:lang w:val="en-US"/>
        </w:rPr>
        <w:t>.</w:t>
      </w:r>
      <w:bookmarkEnd w:id="363"/>
    </w:p>
    <w:p>
      <w:pPr>
        <w:pStyle w:val="Bibliography"/>
        <w:spacing w:after="0" w:line="360" w:lineRule="auto"/>
        <w:ind w:left="425" w:hanging="425"/>
        <w:jc w:val="both"/>
      </w:pPr>
      <w:bookmarkStart w:name="refYorio2009" w:id="364"/>
      <w:r>
        <w:rPr>
          <w:rStyle w:val="Hyperlink.1"/>
          <w:rtl w:val="0"/>
          <w:lang w:val="en-US"/>
        </w:rPr>
        <w:t xml:space="preserve">Yorio, Pablo. 2009. </w:t>
      </w:r>
      <w:r>
        <w:rPr>
          <w:rStyle w:val="Hyperlink.1"/>
          <w:rtl w:val="0"/>
          <w:lang w:val="en-US"/>
        </w:rPr>
        <w:t>“</w:t>
      </w:r>
      <w:r>
        <w:rPr>
          <w:rStyle w:val="Hyperlink.1"/>
          <w:rtl w:val="0"/>
          <w:lang w:val="en-US"/>
        </w:rPr>
        <w:t>Marine Protected Areas, Spatial Scales, and Governance: Implications for the Conservation of Breeding Seabirds.</w:t>
      </w:r>
      <w:r>
        <w:rPr>
          <w:rStyle w:val="Hyperlink.1"/>
          <w:rtl w:val="0"/>
          <w:lang w:val="en-US"/>
        </w:rPr>
        <w:t xml:space="preserve">” </w:t>
      </w:r>
      <w:r>
        <w:rPr>
          <w:rStyle w:val="Hyperlink.1"/>
          <w:rtl w:val="0"/>
          <w:lang w:val="en-US"/>
        </w:rPr>
        <w:t>Conservation Letters 2 (4): 171</w:t>
      </w:r>
      <w:r>
        <w:rPr>
          <w:rStyle w:val="Hyperlink.1"/>
          <w:rtl w:val="0"/>
          <w:lang w:val="en-US"/>
        </w:rPr>
        <w:t>–</w:t>
      </w:r>
      <w:r>
        <w:rPr>
          <w:rStyle w:val="Hyperlink.1"/>
          <w:rtl w:val="0"/>
          <w:lang w:val="en-US"/>
        </w:rPr>
        <w:t xml:space="preserve">78. </w:t>
      </w:r>
      <w:r>
        <w:rPr>
          <w:rStyle w:val="Hyperlink.1"/>
        </w:rPr>
        <w:fldChar w:fldCharType="begin" w:fldLock="0"/>
      </w:r>
      <w:r>
        <w:rPr>
          <w:rStyle w:val="Hyperlink.1"/>
        </w:rPr>
        <w:instrText xml:space="preserve"> HYPERLINK "https://doi.org/10.1111/j.1755-263X.2009.00062.x"</w:instrText>
      </w:r>
      <w:r>
        <w:rPr>
          <w:rStyle w:val="Hyperlink.1"/>
        </w:rPr>
        <w:fldChar w:fldCharType="separate" w:fldLock="0"/>
      </w:r>
      <w:r>
        <w:rPr>
          <w:rStyle w:val="Hyperlink.1"/>
          <w:rtl w:val="0"/>
          <w:lang w:val="en-US"/>
        </w:rPr>
        <w:t>https://doi.org/10.1111/j.1755-263X.2009.00062.x</w:t>
      </w:r>
      <w:r>
        <w:rPr/>
        <w:fldChar w:fldCharType="end" w:fldLock="0"/>
      </w:r>
      <w:r>
        <w:rPr>
          <w:rStyle w:val="Hyperlink.1"/>
          <w:rtl w:val="0"/>
          <w:lang w:val="en-US"/>
        </w:rPr>
        <w:t>.</w:t>
      </w:r>
      <w:bookmarkEnd w:id="364"/>
    </w:p>
    <w:sectPr>
      <w:headerReference w:type="default" r:id="rId5"/>
      <w:footerReference w:type="default" r:id="rId6"/>
      <w:pgSz w:w="12240" w:h="15840" w:orient="portrait"/>
      <w:pgMar w:top="1701" w:right="1701" w:bottom="1701"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right" w:pos="8818"/>
        <w:tab w:val="clear" w:pos="9020"/>
      </w:tabs>
      <w:jc w:val="right"/>
    </w:pPr>
    <w:r>
      <w:rPr>
        <w:rStyle w:val="Ninguno"/>
      </w:rPr>
      <w:fldChar w:fldCharType="begin" w:fldLock="0"/>
    </w:r>
    <w:r>
      <w:rPr>
        <w:rStyle w:val="Ninguno"/>
      </w:rPr>
      <w:instrText xml:space="preserve"> PAGE </w:instrText>
    </w:r>
    <w:r>
      <w:rPr>
        <w:rStyle w:val="Ninguno"/>
      </w:rPr>
      <w:fldChar w:fldCharType="separate" w:fldLock="0"/>
    </w:r>
    <w:r>
      <w:rPr>
        <w:rStyle w:val="Ninguno"/>
      </w:rPr>
    </w:r>
    <w:r>
      <w:rPr>
        <w:rStyle w:val="Ningun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inguno">
    <w:name w:val="Ninguno"/>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edeterminado">
    <w:name w:val="Predeterminado"/>
    <w:next w:val="Predeterminad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ítulo 2">
    <w:name w:val="Título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lang w:val="es-ES_tradnl"/>
      <w14:textOutline w14:w="12700" w14:cap="flat">
        <w14:noFill/>
        <w14:miter w14:lim="400000"/>
      </w14:textOutline>
      <w14:textFill>
        <w14:solidFill>
          <w14:srgbClr w14:val="4F81BD"/>
        </w14:solidFill>
      </w14:textFill>
    </w:rPr>
  </w:style>
  <w:style w:type="character" w:styleId="Ninguno A">
    <w:name w:val="Ninguno A"/>
    <w:basedOn w:val="Ninguno"/>
    <w:rPr>
      <w:lang w:val="es-ES_tradn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Ninguno"/>
    <w:next w:val="Hyperlink.0"/>
    <w:rPr>
      <w:rFonts w:ascii="Times New Roman" w:cs="Times New Roman" w:hAnsi="Times New Roman" w:eastAsia="Times New Roman"/>
      <w:lang w:val="en-US"/>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ítulo 3">
    <w:name w:val="Título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inguno"/>
    <w:next w:val="Hyperlink.1"/>
    <w:rPr>
      <w:rFonts w:ascii="Times New Roman" w:cs="Times New Roman" w:hAnsi="Times New Roman" w:eastAsia="Times New Roma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